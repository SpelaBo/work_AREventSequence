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F09A7" w14:textId="34B27F99" w:rsidR="00827E13" w:rsidRDefault="009564FE">
      <w:pPr>
        <w:rPr>
          <w:b/>
          <w:bCs/>
          <w:sz w:val="24"/>
          <w:szCs w:val="24"/>
        </w:rPr>
      </w:pPr>
      <w:r w:rsidRPr="00F610B9">
        <w:rPr>
          <w:b/>
          <w:bCs/>
          <w:sz w:val="24"/>
          <w:szCs w:val="24"/>
        </w:rPr>
        <w:t xml:space="preserve">The predictable sequence of adaptive radiation in subterranean amphipod: glass </w:t>
      </w:r>
      <w:proofErr w:type="gramStart"/>
      <w:r w:rsidR="007D38D3" w:rsidRPr="00F610B9">
        <w:rPr>
          <w:b/>
          <w:bCs/>
          <w:sz w:val="24"/>
          <w:szCs w:val="24"/>
        </w:rPr>
        <w:t>half</w:t>
      </w:r>
      <w:r w:rsidR="00BA22E5">
        <w:rPr>
          <w:b/>
          <w:bCs/>
          <w:sz w:val="24"/>
          <w:szCs w:val="24"/>
        </w:rPr>
        <w:t xml:space="preserve"> </w:t>
      </w:r>
      <w:r w:rsidR="007D38D3" w:rsidRPr="00F610B9">
        <w:rPr>
          <w:b/>
          <w:bCs/>
          <w:sz w:val="24"/>
          <w:szCs w:val="24"/>
        </w:rPr>
        <w:t>empty</w:t>
      </w:r>
      <w:proofErr w:type="gramEnd"/>
      <w:r w:rsidRPr="00F610B9">
        <w:rPr>
          <w:b/>
          <w:bCs/>
          <w:sz w:val="24"/>
          <w:szCs w:val="24"/>
        </w:rPr>
        <w:t xml:space="preserve"> or half full?</w:t>
      </w:r>
    </w:p>
    <w:p w14:paraId="7212285A" w14:textId="77777777" w:rsidR="00551DFC" w:rsidRPr="00F610B9" w:rsidRDefault="00551DFC">
      <w:pPr>
        <w:rPr>
          <w:b/>
          <w:bCs/>
          <w:sz w:val="24"/>
          <w:szCs w:val="24"/>
        </w:rPr>
      </w:pPr>
    </w:p>
    <w:p w14:paraId="3DA2F8FC" w14:textId="77777777" w:rsidR="009564FE" w:rsidRDefault="007D58C5">
      <w:r>
        <w:t xml:space="preserve">Špela Borko, Ester </w:t>
      </w:r>
      <w:proofErr w:type="spellStart"/>
      <w:r>
        <w:t>Premate</w:t>
      </w:r>
      <w:proofErr w:type="spellEnd"/>
      <w:r>
        <w:t xml:space="preserve">, Florian </w:t>
      </w:r>
      <w:proofErr w:type="spellStart"/>
      <w:r>
        <w:t>Altermatt</w:t>
      </w:r>
      <w:proofErr w:type="spellEnd"/>
      <w:r>
        <w:t xml:space="preserve">, Ole Seehausen, </w:t>
      </w:r>
      <w:proofErr w:type="spellStart"/>
      <w:r>
        <w:t>Cene</w:t>
      </w:r>
      <w:proofErr w:type="spellEnd"/>
      <w:r>
        <w:t xml:space="preserve"> </w:t>
      </w:r>
      <w:proofErr w:type="spellStart"/>
      <w:r>
        <w:t>Fišer</w:t>
      </w:r>
      <w:proofErr w:type="spellEnd"/>
    </w:p>
    <w:p w14:paraId="3036B1CA" w14:textId="77777777" w:rsidR="007D58C5" w:rsidRDefault="007D58C5"/>
    <w:p w14:paraId="3D4F6ED8" w14:textId="57610653" w:rsidR="009564FE" w:rsidRPr="00591AA0" w:rsidRDefault="00E3423F" w:rsidP="007D38D3">
      <w:pPr>
        <w:rPr>
          <w:lang w:val="en-GB"/>
        </w:rPr>
      </w:pPr>
      <w:r w:rsidRPr="00591AA0">
        <w:rPr>
          <w:lang w:val="en-GB"/>
        </w:rPr>
        <w:t>A</w:t>
      </w:r>
      <w:r w:rsidR="007D38D3" w:rsidRPr="00591AA0">
        <w:rPr>
          <w:lang w:val="en-GB"/>
        </w:rPr>
        <w:t>daptive radiation</w:t>
      </w:r>
      <w:r w:rsidR="004270AF">
        <w:rPr>
          <w:lang w:val="en-GB"/>
        </w:rPr>
        <w:t xml:space="preserve"> (AR)</w:t>
      </w:r>
      <w:r w:rsidR="007D38D3" w:rsidRPr="00591AA0">
        <w:rPr>
          <w:lang w:val="en-GB"/>
        </w:rPr>
        <w:t xml:space="preserve"> </w:t>
      </w:r>
      <w:r w:rsidRPr="00591AA0">
        <w:rPr>
          <w:lang w:val="en-GB"/>
        </w:rPr>
        <w:t>is</w:t>
      </w:r>
      <w:r w:rsidR="007D38D3" w:rsidRPr="00591AA0">
        <w:rPr>
          <w:lang w:val="en-GB"/>
        </w:rPr>
        <w:t xml:space="preserve"> </w:t>
      </w:r>
      <w:ins w:id="0" w:author="Seehausen, Ole" w:date="2022-04-21T23:34:00Z">
        <w:r w:rsidR="00453973">
          <w:rPr>
            <w:lang w:val="en-GB"/>
          </w:rPr>
          <w:t>the</w:t>
        </w:r>
      </w:ins>
      <w:del w:id="1" w:author="Seehausen, Ole" w:date="2022-04-21T23:34:00Z">
        <w:r w:rsidR="007D38D3" w:rsidRPr="00591AA0" w:rsidDel="00453973">
          <w:rPr>
            <w:lang w:val="en-GB"/>
          </w:rPr>
          <w:delText>an</w:delText>
        </w:r>
      </w:del>
      <w:r w:rsidR="007D38D3" w:rsidRPr="00591AA0">
        <w:rPr>
          <w:lang w:val="en-GB"/>
        </w:rPr>
        <w:t xml:space="preserve"> evolutionary phenomenon whe</w:t>
      </w:r>
      <w:ins w:id="2" w:author="Seehausen, Ole" w:date="2022-04-21T23:36:00Z">
        <w:r w:rsidR="00453973">
          <w:rPr>
            <w:lang w:val="en-GB"/>
          </w:rPr>
          <w:t>reby</w:t>
        </w:r>
      </w:ins>
      <w:del w:id="3" w:author="Seehausen, Ole" w:date="2022-04-21T23:36:00Z">
        <w:r w:rsidR="007D38D3" w:rsidRPr="00591AA0" w:rsidDel="00453973">
          <w:rPr>
            <w:lang w:val="en-GB"/>
          </w:rPr>
          <w:delText>n</w:delText>
        </w:r>
      </w:del>
      <w:r w:rsidR="007D38D3" w:rsidRPr="00591AA0">
        <w:rPr>
          <w:lang w:val="en-GB"/>
        </w:rPr>
        <w:t xml:space="preserve"> </w:t>
      </w:r>
      <w:ins w:id="4" w:author="Seehausen, Ole" w:date="2022-04-21T23:40:00Z">
        <w:r w:rsidR="00453973">
          <w:rPr>
            <w:lang w:val="en-GB"/>
          </w:rPr>
          <w:t xml:space="preserve">an </w:t>
        </w:r>
      </w:ins>
      <w:r w:rsidR="00F610B9" w:rsidRPr="00591AA0">
        <w:rPr>
          <w:lang w:val="en-GB"/>
        </w:rPr>
        <w:t>ancestr</w:t>
      </w:r>
      <w:r w:rsidRPr="00591AA0">
        <w:rPr>
          <w:lang w:val="en-GB"/>
        </w:rPr>
        <w:t xml:space="preserve">al species colonizes </w:t>
      </w:r>
      <w:del w:id="5" w:author="Seehausen, Ole" w:date="2022-04-21T23:41:00Z">
        <w:r w:rsidRPr="00591AA0" w:rsidDel="00453973">
          <w:rPr>
            <w:lang w:val="en-GB"/>
          </w:rPr>
          <w:delText>the</w:delText>
        </w:r>
      </w:del>
      <w:ins w:id="6" w:author="Seehausen, Ole" w:date="2022-04-21T23:41:00Z">
        <w:r w:rsidR="00453973">
          <w:rPr>
            <w:lang w:val="en-GB"/>
          </w:rPr>
          <w:t>an adaptive zone free of</w:t>
        </w:r>
      </w:ins>
      <w:r w:rsidRPr="00591AA0">
        <w:rPr>
          <w:lang w:val="en-GB"/>
        </w:rPr>
        <w:t xml:space="preserve"> predator</w:t>
      </w:r>
      <w:ins w:id="7" w:author="Seehausen, Ole" w:date="2022-04-21T23:41:00Z">
        <w:r w:rsidR="00453973">
          <w:rPr>
            <w:lang w:val="en-GB"/>
          </w:rPr>
          <w:t>s</w:t>
        </w:r>
      </w:ins>
      <w:del w:id="8" w:author="Seehausen, Ole" w:date="2022-04-21T23:41:00Z">
        <w:r w:rsidRPr="00591AA0" w:rsidDel="00453973">
          <w:rPr>
            <w:lang w:val="en-GB"/>
          </w:rPr>
          <w:delText>-free environment</w:delText>
        </w:r>
      </w:del>
      <w:ins w:id="9" w:author="Seehausen, Ole" w:date="2022-04-21T23:41:00Z">
        <w:r w:rsidR="00453973">
          <w:rPr>
            <w:lang w:val="en-GB"/>
          </w:rPr>
          <w:t xml:space="preserve"> and rich in</w:t>
        </w:r>
      </w:ins>
      <w:del w:id="10" w:author="Seehausen, Ole" w:date="2022-04-21T23:41:00Z">
        <w:r w:rsidRPr="00591AA0" w:rsidDel="00453973">
          <w:rPr>
            <w:lang w:val="en-GB"/>
          </w:rPr>
          <w:delText xml:space="preserve"> of</w:delText>
        </w:r>
      </w:del>
      <w:r w:rsidRPr="00591AA0">
        <w:rPr>
          <w:lang w:val="en-GB"/>
        </w:rPr>
        <w:t xml:space="preserve"> un</w:t>
      </w:r>
      <w:ins w:id="11" w:author="Seehausen, Ole" w:date="2022-04-21T23:59:00Z">
        <w:r w:rsidR="003F3C75">
          <w:rPr>
            <w:lang w:val="en-GB"/>
          </w:rPr>
          <w:t>der</w:t>
        </w:r>
      </w:ins>
      <w:r w:rsidRPr="00591AA0">
        <w:rPr>
          <w:lang w:val="en-GB"/>
        </w:rPr>
        <w:t>exploited resources, and</w:t>
      </w:r>
      <w:r w:rsidR="00F610B9" w:rsidRPr="00591AA0">
        <w:rPr>
          <w:lang w:val="en-GB"/>
        </w:rPr>
        <w:t xml:space="preserve"> proliferates into </w:t>
      </w:r>
      <w:ins w:id="12" w:author="Seehausen, Ole" w:date="2022-04-21T23:59:00Z">
        <w:r w:rsidR="003F3C75">
          <w:rPr>
            <w:lang w:val="en-GB"/>
          </w:rPr>
          <w:t>many</w:t>
        </w:r>
      </w:ins>
      <w:del w:id="13" w:author="Seehausen, Ole" w:date="2022-04-21T23:59:00Z">
        <w:r w:rsidR="00F610B9" w:rsidRPr="00591AA0" w:rsidDel="003F3C75">
          <w:rPr>
            <w:lang w:val="en-GB"/>
          </w:rPr>
          <w:delText>a large</w:delText>
        </w:r>
      </w:del>
      <w:r w:rsidR="00F610B9" w:rsidRPr="00591AA0">
        <w:rPr>
          <w:lang w:val="en-GB"/>
        </w:rPr>
        <w:t xml:space="preserve"> </w:t>
      </w:r>
      <w:del w:id="14" w:author="Seehausen, Ole" w:date="2022-04-21T23:59:00Z">
        <w:r w:rsidR="00F610B9" w:rsidRPr="00591AA0" w:rsidDel="003F3C75">
          <w:rPr>
            <w:lang w:val="en-GB"/>
          </w:rPr>
          <w:delText xml:space="preserve">number of </w:delText>
        </w:r>
      </w:del>
      <w:r w:rsidR="00F610B9" w:rsidRPr="00591AA0">
        <w:rPr>
          <w:lang w:val="en-GB"/>
        </w:rPr>
        <w:t>ecologically diver</w:t>
      </w:r>
      <w:ins w:id="15" w:author="Seehausen, Ole" w:date="2022-04-21T23:59:00Z">
        <w:r w:rsidR="003F3C75">
          <w:rPr>
            <w:lang w:val="en-GB"/>
          </w:rPr>
          <w:t>sified</w:t>
        </w:r>
      </w:ins>
      <w:del w:id="16" w:author="Seehausen, Ole" w:date="2022-04-21T23:59:00Z">
        <w:r w:rsidR="00F610B9" w:rsidRPr="00591AA0" w:rsidDel="003F3C75">
          <w:rPr>
            <w:lang w:val="en-GB"/>
          </w:rPr>
          <w:delText>gent</w:delText>
        </w:r>
      </w:del>
      <w:r w:rsidR="00F610B9" w:rsidRPr="00591AA0">
        <w:rPr>
          <w:lang w:val="en-GB"/>
        </w:rPr>
        <w:t xml:space="preserve"> species. </w:t>
      </w:r>
      <w:del w:id="17" w:author="Seehausen, Ole" w:date="2022-04-22T00:00:00Z">
        <w:r w:rsidR="007D58C5" w:rsidRPr="00591AA0" w:rsidDel="003F3C75">
          <w:rPr>
            <w:lang w:val="en-GB"/>
          </w:rPr>
          <w:delText>The</w:delText>
        </w:r>
        <w:r w:rsidRPr="00591AA0" w:rsidDel="003F3C75">
          <w:rPr>
            <w:lang w:val="en-GB"/>
          </w:rPr>
          <w:delText xml:space="preserve"> </w:delText>
        </w:r>
        <w:r w:rsidR="004270AF" w:rsidRPr="00591AA0" w:rsidDel="003F3C75">
          <w:rPr>
            <w:lang w:val="en-GB"/>
          </w:rPr>
          <w:delText>i</w:delText>
        </w:r>
      </w:del>
      <w:ins w:id="18" w:author="Seehausen, Ole" w:date="2022-04-22T00:00:00Z">
        <w:r w:rsidR="003F3C75">
          <w:rPr>
            <w:lang w:val="en-GB"/>
          </w:rPr>
          <w:t>I</w:t>
        </w:r>
      </w:ins>
      <w:r w:rsidR="004270AF" w:rsidRPr="00591AA0">
        <w:rPr>
          <w:lang w:val="en-GB"/>
        </w:rPr>
        <w:t>nitial</w:t>
      </w:r>
      <w:ins w:id="19" w:author="Seehausen, Ole" w:date="2022-04-22T00:00:00Z">
        <w:r w:rsidR="003F3C75">
          <w:rPr>
            <w:lang w:val="en-GB"/>
          </w:rPr>
          <w:t>ly</w:t>
        </w:r>
      </w:ins>
      <w:r w:rsidR="004270AF" w:rsidRPr="00591AA0">
        <w:rPr>
          <w:lang w:val="en-GB"/>
        </w:rPr>
        <w:t xml:space="preserve"> high </w:t>
      </w:r>
      <w:r w:rsidRPr="00591AA0">
        <w:rPr>
          <w:lang w:val="en-GB"/>
        </w:rPr>
        <w:t>rates</w:t>
      </w:r>
      <w:r w:rsidR="00F610B9" w:rsidRPr="00591AA0">
        <w:rPr>
          <w:lang w:val="en-GB"/>
        </w:rPr>
        <w:t xml:space="preserve"> of </w:t>
      </w:r>
      <w:r w:rsidRPr="00591AA0">
        <w:rPr>
          <w:lang w:val="en-GB"/>
        </w:rPr>
        <w:t xml:space="preserve">speciation and </w:t>
      </w:r>
      <w:r w:rsidR="00F610B9" w:rsidRPr="00591AA0">
        <w:rPr>
          <w:lang w:val="en-GB"/>
        </w:rPr>
        <w:t xml:space="preserve">diversification </w:t>
      </w:r>
      <w:ins w:id="20" w:author="Seehausen, Ole" w:date="2022-04-22T00:00:00Z">
        <w:r w:rsidR="003F3C75">
          <w:rPr>
            <w:lang w:val="en-GB"/>
          </w:rPr>
          <w:t>may</w:t>
        </w:r>
      </w:ins>
      <w:ins w:id="21" w:author="Seehausen, Ole" w:date="2022-04-21T23:42:00Z">
        <w:r w:rsidR="00453973">
          <w:rPr>
            <w:lang w:val="en-GB"/>
          </w:rPr>
          <w:t xml:space="preserve"> </w:t>
        </w:r>
      </w:ins>
      <w:r w:rsidRPr="00591AA0">
        <w:rPr>
          <w:lang w:val="en-GB"/>
        </w:rPr>
        <w:t xml:space="preserve">slow down as ecological </w:t>
      </w:r>
      <w:r w:rsidR="00022BE1">
        <w:rPr>
          <w:lang w:val="en-GB"/>
        </w:rPr>
        <w:t>niches</w:t>
      </w:r>
      <w:r w:rsidRPr="00591AA0">
        <w:rPr>
          <w:lang w:val="en-GB"/>
        </w:rPr>
        <w:t xml:space="preserve"> fill up. </w:t>
      </w:r>
      <w:r w:rsidR="007D58C5" w:rsidRPr="00591AA0">
        <w:rPr>
          <w:lang w:val="en-GB"/>
        </w:rPr>
        <w:t>Theoretically,</w:t>
      </w:r>
      <w:r w:rsidR="005F11AC" w:rsidRPr="00591AA0">
        <w:rPr>
          <w:lang w:val="en-GB"/>
        </w:rPr>
        <w:t xml:space="preserve"> ecological diversification within </w:t>
      </w:r>
      <w:r w:rsidR="004270AF">
        <w:rPr>
          <w:lang w:val="en-GB"/>
        </w:rPr>
        <w:t>AR</w:t>
      </w:r>
      <w:r w:rsidR="005F11AC" w:rsidRPr="00591AA0">
        <w:rPr>
          <w:lang w:val="en-GB"/>
        </w:rPr>
        <w:t xml:space="preserve"> unfolds </w:t>
      </w:r>
      <w:r w:rsidR="0016608E">
        <w:rPr>
          <w:lang w:val="en-GB"/>
        </w:rPr>
        <w:t>predictably</w:t>
      </w:r>
      <w:r w:rsidR="00022BE1">
        <w:rPr>
          <w:lang w:val="en-GB"/>
        </w:rPr>
        <w:t xml:space="preserve">, </w:t>
      </w:r>
      <w:r w:rsidR="00BA22E5">
        <w:rPr>
          <w:lang w:val="en-GB"/>
        </w:rPr>
        <w:t>with</w:t>
      </w:r>
      <w:del w:id="22" w:author="Seehausen, Ole" w:date="2022-04-22T00:02:00Z">
        <w:r w:rsidR="00BA22E5" w:rsidDel="00031B7B">
          <w:rPr>
            <w:lang w:val="en-GB"/>
          </w:rPr>
          <w:delText xml:space="preserve"> </w:delText>
        </w:r>
        <w:r w:rsidR="00022BE1" w:rsidDel="00031B7B">
          <w:rPr>
            <w:lang w:val="en-GB"/>
          </w:rPr>
          <w:delText>the</w:delText>
        </w:r>
      </w:del>
      <w:r w:rsidR="00022BE1">
        <w:rPr>
          <w:lang w:val="en-GB"/>
        </w:rPr>
        <w:t xml:space="preserve"> emerging species </w:t>
      </w:r>
      <w:r w:rsidR="00BA22E5">
        <w:t xml:space="preserve">initially </w:t>
      </w:r>
      <w:ins w:id="23" w:author="Seehausen, Ole" w:date="2022-04-21T23:43:00Z">
        <w:r w:rsidR="00453973">
          <w:t>partitioning</w:t>
        </w:r>
      </w:ins>
      <w:del w:id="24" w:author="Seehausen, Ole" w:date="2022-04-21T23:43:00Z">
        <w:r w:rsidR="00BA22E5" w:rsidDel="00453973">
          <w:delText>exploiting</w:delText>
        </w:r>
      </w:del>
      <w:r w:rsidR="00BA22E5">
        <w:t xml:space="preserve"> </w:t>
      </w:r>
      <w:r w:rsidR="0016608E">
        <w:rPr>
          <w:lang w:val="en-GB"/>
        </w:rPr>
        <w:t>habitat</w:t>
      </w:r>
      <w:ins w:id="25" w:author="Seehausen, Ole" w:date="2022-04-22T00:02:00Z">
        <w:r w:rsidR="00031B7B">
          <w:rPr>
            <w:lang w:val="en-GB"/>
          </w:rPr>
          <w:t>s</w:t>
        </w:r>
      </w:ins>
      <w:del w:id="26" w:author="Seehausen, Ole" w:date="2022-04-22T00:02:00Z">
        <w:r w:rsidR="0016608E" w:rsidDel="00031B7B">
          <w:rPr>
            <w:lang w:val="en-GB"/>
          </w:rPr>
          <w:delText xml:space="preserve"> diversity</w:delText>
        </w:r>
      </w:del>
      <w:r w:rsidR="0016608E">
        <w:rPr>
          <w:lang w:val="en-GB"/>
        </w:rPr>
        <w:t xml:space="preserve">, </w:t>
      </w:r>
      <w:ins w:id="27" w:author="Seehausen, Ole" w:date="2022-04-22T00:02:00Z">
        <w:r w:rsidR="00031B7B">
          <w:rPr>
            <w:lang w:val="en-GB"/>
          </w:rPr>
          <w:t xml:space="preserve">while </w:t>
        </w:r>
      </w:ins>
      <w:del w:id="28" w:author="Seehausen, Ole" w:date="2022-04-22T00:02:00Z">
        <w:r w:rsidR="0016608E" w:rsidDel="00031B7B">
          <w:rPr>
            <w:lang w:val="en-GB"/>
          </w:rPr>
          <w:delText xml:space="preserve">and </w:delText>
        </w:r>
        <w:r w:rsidR="00022BE1" w:rsidDel="00031B7B">
          <w:rPr>
            <w:lang w:val="en-GB"/>
          </w:rPr>
          <w:delText xml:space="preserve">subsequently </w:delText>
        </w:r>
      </w:del>
      <w:r w:rsidR="00022BE1">
        <w:rPr>
          <w:lang w:val="en-GB"/>
        </w:rPr>
        <w:t>diversif</w:t>
      </w:r>
      <w:ins w:id="29" w:author="Seehausen, Ole" w:date="2022-04-22T00:02:00Z">
        <w:r w:rsidR="00031B7B">
          <w:rPr>
            <w:lang w:val="en-GB"/>
          </w:rPr>
          <w:t>ication</w:t>
        </w:r>
      </w:ins>
      <w:del w:id="30" w:author="Seehausen, Ole" w:date="2022-04-22T00:02:00Z">
        <w:r w:rsidR="00022BE1" w:rsidDel="00031B7B">
          <w:rPr>
            <w:lang w:val="en-GB"/>
          </w:rPr>
          <w:delText>y</w:delText>
        </w:r>
        <w:r w:rsidR="00BA22E5" w:rsidDel="00031B7B">
          <w:rPr>
            <w:lang w:val="en-GB"/>
          </w:rPr>
          <w:delText>ing</w:delText>
        </w:r>
      </w:del>
      <w:r w:rsidR="00022BE1">
        <w:rPr>
          <w:lang w:val="en-GB"/>
        </w:rPr>
        <w:t xml:space="preserve"> in trophic niches</w:t>
      </w:r>
      <w:ins w:id="31" w:author="Seehausen, Ole" w:date="2022-04-21T23:43:00Z">
        <w:r w:rsidR="00453973">
          <w:rPr>
            <w:lang w:val="en-GB"/>
          </w:rPr>
          <w:t xml:space="preserve"> within habitats</w:t>
        </w:r>
      </w:ins>
      <w:ins w:id="32" w:author="Seehausen, Ole" w:date="2022-04-22T00:03:00Z">
        <w:r w:rsidR="00031B7B">
          <w:rPr>
            <w:lang w:val="en-GB"/>
          </w:rPr>
          <w:t xml:space="preserve"> continues longer</w:t>
        </w:r>
      </w:ins>
      <w:r w:rsidR="00022BE1">
        <w:rPr>
          <w:lang w:val="en-GB"/>
        </w:rPr>
        <w:t xml:space="preserve">. </w:t>
      </w:r>
      <w:r w:rsidR="00033FC6" w:rsidRPr="00591AA0">
        <w:rPr>
          <w:lang w:val="en-GB"/>
        </w:rPr>
        <w:t xml:space="preserve">We tested </w:t>
      </w:r>
      <w:r w:rsidR="00022BE1">
        <w:rPr>
          <w:lang w:val="en-GB"/>
        </w:rPr>
        <w:t>this hypothesis</w:t>
      </w:r>
      <w:r w:rsidR="00033FC6" w:rsidRPr="00591AA0">
        <w:rPr>
          <w:lang w:val="en-GB"/>
        </w:rPr>
        <w:t xml:space="preserve"> using </w:t>
      </w:r>
      <w:r w:rsidR="00022BE1">
        <w:rPr>
          <w:lang w:val="en-GB"/>
        </w:rPr>
        <w:t>AR</w:t>
      </w:r>
      <w:r w:rsidR="00033FC6" w:rsidRPr="00591AA0">
        <w:rPr>
          <w:lang w:val="en-GB"/>
        </w:rPr>
        <w:t xml:space="preserve"> of </w:t>
      </w:r>
      <w:r w:rsidR="00BA22E5">
        <w:rPr>
          <w:lang w:val="en-GB"/>
        </w:rPr>
        <w:t xml:space="preserve">the </w:t>
      </w:r>
      <w:r w:rsidR="00033FC6" w:rsidRPr="00591AA0">
        <w:rPr>
          <w:lang w:val="en-GB"/>
        </w:rPr>
        <w:t>subterranean amphipod</w:t>
      </w:r>
      <w:ins w:id="33" w:author="Seehausen, Ole" w:date="2022-04-21T23:44:00Z">
        <w:r w:rsidR="00B741BB">
          <w:rPr>
            <w:lang w:val="en-GB"/>
          </w:rPr>
          <w:t xml:space="preserve"> genus</w:t>
        </w:r>
      </w:ins>
      <w:r w:rsidR="00033FC6" w:rsidRPr="00591AA0">
        <w:rPr>
          <w:lang w:val="en-GB"/>
        </w:rPr>
        <w:t xml:space="preserve"> </w:t>
      </w:r>
      <w:proofErr w:type="spellStart"/>
      <w:r w:rsidR="00033FC6" w:rsidRPr="00591AA0">
        <w:rPr>
          <w:i/>
          <w:iCs/>
          <w:lang w:val="en-GB"/>
        </w:rPr>
        <w:t>Niphargus</w:t>
      </w:r>
      <w:proofErr w:type="spellEnd"/>
      <w:r w:rsidR="00033FC6" w:rsidRPr="00591AA0">
        <w:rPr>
          <w:lang w:val="en-GB"/>
        </w:rPr>
        <w:t xml:space="preserve">. The genus </w:t>
      </w:r>
      <w:del w:id="34" w:author="Seehausen, Ole" w:date="2022-04-22T00:03:00Z">
        <w:r w:rsidR="00033FC6" w:rsidRPr="00591AA0" w:rsidDel="00031B7B">
          <w:rPr>
            <w:lang w:val="en-GB"/>
          </w:rPr>
          <w:delText xml:space="preserve">adaptively </w:delText>
        </w:r>
      </w:del>
      <w:r w:rsidR="00033FC6" w:rsidRPr="00591AA0">
        <w:rPr>
          <w:lang w:val="en-GB"/>
        </w:rPr>
        <w:t xml:space="preserve">radiated in </w:t>
      </w:r>
      <w:del w:id="35" w:author="Seehausen, Ole" w:date="2022-04-22T00:03:00Z">
        <w:r w:rsidR="00BA22E5" w:rsidDel="00031B7B">
          <w:rPr>
            <w:lang w:val="en-GB"/>
          </w:rPr>
          <w:delText xml:space="preserve">the </w:delText>
        </w:r>
      </w:del>
      <w:proofErr w:type="spellStart"/>
      <w:r w:rsidR="009129BA" w:rsidRPr="00591AA0">
        <w:rPr>
          <w:lang w:val="en-GB"/>
        </w:rPr>
        <w:t>southeastern</w:t>
      </w:r>
      <w:proofErr w:type="spellEnd"/>
      <w:r w:rsidR="00033FC6" w:rsidRPr="00591AA0">
        <w:rPr>
          <w:lang w:val="en-GB"/>
        </w:rPr>
        <w:t xml:space="preserve"> Europe 20-15 </w:t>
      </w:r>
      <w:r w:rsidR="009129BA" w:rsidRPr="00591AA0">
        <w:rPr>
          <w:lang w:val="en-GB"/>
        </w:rPr>
        <w:t>Mya</w:t>
      </w:r>
      <w:r w:rsidR="00033FC6" w:rsidRPr="00591AA0">
        <w:rPr>
          <w:lang w:val="en-GB"/>
        </w:rPr>
        <w:t xml:space="preserve">, in a series of </w:t>
      </w:r>
      <w:ins w:id="36" w:author="Seehausen, Ole" w:date="2022-04-21T23:45:00Z">
        <w:r w:rsidR="00B741BB">
          <w:rPr>
            <w:lang w:val="en-GB"/>
          </w:rPr>
          <w:t xml:space="preserve">regional </w:t>
        </w:r>
      </w:ins>
      <w:r w:rsidR="009129BA">
        <w:rPr>
          <w:lang w:val="en-GB"/>
        </w:rPr>
        <w:t>ARs</w:t>
      </w:r>
      <w:r w:rsidR="00033FC6" w:rsidRPr="00591AA0">
        <w:rPr>
          <w:lang w:val="en-GB"/>
        </w:rPr>
        <w:t xml:space="preserve"> that </w:t>
      </w:r>
      <w:r w:rsidR="009129BA">
        <w:rPr>
          <w:lang w:val="en-GB"/>
        </w:rPr>
        <w:t>assemble</w:t>
      </w:r>
      <w:r w:rsidR="00852E9A">
        <w:rPr>
          <w:lang w:val="en-GB"/>
        </w:rPr>
        <w:t>d</w:t>
      </w:r>
      <w:r w:rsidR="009129BA">
        <w:rPr>
          <w:lang w:val="en-GB"/>
        </w:rPr>
        <w:t xml:space="preserve"> into</w:t>
      </w:r>
      <w:r w:rsidR="00033FC6" w:rsidRPr="00591AA0">
        <w:rPr>
          <w:lang w:val="en-GB"/>
        </w:rPr>
        <w:t xml:space="preserve"> </w:t>
      </w:r>
      <w:ins w:id="37" w:author="Seehausen, Ole" w:date="2022-04-21T23:44:00Z">
        <w:r w:rsidR="00B741BB">
          <w:rPr>
            <w:lang w:val="en-GB"/>
          </w:rPr>
          <w:t xml:space="preserve">one </w:t>
        </w:r>
      </w:ins>
      <w:del w:id="38" w:author="Seehausen, Ole" w:date="2022-04-21T23:44:00Z">
        <w:r w:rsidR="00033FC6" w:rsidRPr="00591AA0" w:rsidDel="00B741BB">
          <w:rPr>
            <w:lang w:val="en-GB"/>
          </w:rPr>
          <w:delText>a</w:delText>
        </w:r>
      </w:del>
      <w:del w:id="39" w:author="Seehausen, Ole" w:date="2022-04-22T00:03:00Z">
        <w:r w:rsidR="00033FC6" w:rsidRPr="00591AA0" w:rsidDel="00031B7B">
          <w:rPr>
            <w:lang w:val="en-GB"/>
          </w:rPr>
          <w:delText xml:space="preserve"> </w:delText>
        </w:r>
      </w:del>
      <w:ins w:id="40" w:author="Seehausen, Ole" w:date="2022-04-22T00:03:00Z">
        <w:r w:rsidR="00031B7B">
          <w:rPr>
            <w:lang w:val="en-GB"/>
          </w:rPr>
          <w:t xml:space="preserve">very </w:t>
        </w:r>
      </w:ins>
      <w:r w:rsidR="00033FC6" w:rsidRPr="00591AA0">
        <w:rPr>
          <w:lang w:val="en-GB"/>
        </w:rPr>
        <w:t xml:space="preserve">large </w:t>
      </w:r>
      <w:r w:rsidR="009129BA">
        <w:rPr>
          <w:lang w:val="en-GB"/>
        </w:rPr>
        <w:t>AR</w:t>
      </w:r>
      <w:r w:rsidR="00033FC6" w:rsidRPr="00591AA0">
        <w:rPr>
          <w:lang w:val="en-GB"/>
        </w:rPr>
        <w:t xml:space="preserve">. Multiple </w:t>
      </w:r>
      <w:r w:rsidR="009129BA">
        <w:rPr>
          <w:lang w:val="en-GB"/>
        </w:rPr>
        <w:t>ARs</w:t>
      </w:r>
      <w:r w:rsidR="00033FC6" w:rsidRPr="00591AA0">
        <w:rPr>
          <w:lang w:val="en-GB"/>
        </w:rPr>
        <w:t xml:space="preserve"> within a single </w:t>
      </w:r>
      <w:ins w:id="41" w:author="Seehausen, Ole" w:date="2022-04-21T23:45:00Z">
        <w:r w:rsidR="00B741BB">
          <w:rPr>
            <w:lang w:val="en-GB"/>
          </w:rPr>
          <w:t>lineage</w:t>
        </w:r>
      </w:ins>
      <w:del w:id="42" w:author="Seehausen, Ole" w:date="2022-04-21T23:45:00Z">
        <w:r w:rsidR="00033FC6" w:rsidRPr="00591AA0" w:rsidDel="00B741BB">
          <w:rPr>
            <w:lang w:val="en-GB"/>
          </w:rPr>
          <w:delText>genus</w:delText>
        </w:r>
      </w:del>
      <w:r w:rsidR="00033FC6" w:rsidRPr="00591AA0">
        <w:rPr>
          <w:lang w:val="en-GB"/>
        </w:rPr>
        <w:t xml:space="preserve"> are an excellent model system </w:t>
      </w:r>
      <w:r w:rsidR="00491705">
        <w:rPr>
          <w:lang w:val="en-GB"/>
        </w:rPr>
        <w:t>to test the</w:t>
      </w:r>
      <w:r w:rsidR="00033FC6" w:rsidRPr="00591AA0">
        <w:rPr>
          <w:lang w:val="en-GB"/>
        </w:rPr>
        <w:t xml:space="preserve"> </w:t>
      </w:r>
      <w:r w:rsidR="00CB7AB0" w:rsidRPr="00591AA0">
        <w:rPr>
          <w:lang w:val="en-GB"/>
        </w:rPr>
        <w:t>hypothesis</w:t>
      </w:r>
      <w:r w:rsidR="00033FC6" w:rsidRPr="00591AA0">
        <w:rPr>
          <w:lang w:val="en-GB"/>
        </w:rPr>
        <w:t xml:space="preserve"> that </w:t>
      </w:r>
      <w:commentRangeStart w:id="43"/>
      <w:r w:rsidR="009129BA" w:rsidRPr="00591AA0">
        <w:rPr>
          <w:lang w:val="en-GB"/>
        </w:rPr>
        <w:t xml:space="preserve">habitat </w:t>
      </w:r>
      <w:ins w:id="44" w:author="Seehausen, Ole" w:date="2022-04-22T00:04:00Z">
        <w:r w:rsidR="00031B7B">
          <w:rPr>
            <w:lang w:val="en-GB"/>
          </w:rPr>
          <w:t xml:space="preserve">utilization </w:t>
        </w:r>
      </w:ins>
      <w:r w:rsidR="009129BA">
        <w:rPr>
          <w:lang w:val="en-GB"/>
        </w:rPr>
        <w:t>diversifi</w:t>
      </w:r>
      <w:ins w:id="45" w:author="Seehausen, Ole" w:date="2022-04-22T00:04:00Z">
        <w:r w:rsidR="00031B7B">
          <w:rPr>
            <w:lang w:val="en-GB"/>
          </w:rPr>
          <w:t>es</w:t>
        </w:r>
      </w:ins>
      <w:del w:id="46" w:author="Seehausen, Ole" w:date="2022-04-22T00:04:00Z">
        <w:r w:rsidR="009129BA" w:rsidDel="00031B7B">
          <w:rPr>
            <w:lang w:val="en-GB"/>
          </w:rPr>
          <w:delText>cation</w:delText>
        </w:r>
        <w:r w:rsidR="00CB7AB0" w:rsidRPr="00591AA0" w:rsidDel="00031B7B">
          <w:rPr>
            <w:lang w:val="en-GB"/>
          </w:rPr>
          <w:delText xml:space="preserve"> </w:delText>
        </w:r>
      </w:del>
      <w:ins w:id="47" w:author="Seehausen, Ole" w:date="2022-04-21T23:55:00Z">
        <w:r w:rsidR="00065A1A">
          <w:rPr>
            <w:lang w:val="en-GB"/>
          </w:rPr>
          <w:t xml:space="preserve"> early </w:t>
        </w:r>
      </w:ins>
      <w:ins w:id="48" w:author="Seehausen, Ole" w:date="2022-04-22T00:04:00Z">
        <w:r w:rsidR="00031B7B">
          <w:rPr>
            <w:lang w:val="en-GB"/>
          </w:rPr>
          <w:t xml:space="preserve">in </w:t>
        </w:r>
      </w:ins>
      <w:ins w:id="49" w:author="Seehausen, Ole" w:date="2022-04-21T23:55:00Z">
        <w:r w:rsidR="00065A1A">
          <w:rPr>
            <w:lang w:val="en-GB"/>
          </w:rPr>
          <w:t xml:space="preserve">AR whereas </w:t>
        </w:r>
      </w:ins>
      <w:del w:id="50" w:author="Seehausen, Ole" w:date="2022-04-21T23:55:00Z">
        <w:r w:rsidR="00CB7AB0" w:rsidRPr="00591AA0" w:rsidDel="00065A1A">
          <w:rPr>
            <w:lang w:val="en-GB"/>
          </w:rPr>
          <w:delText xml:space="preserve">preceded </w:delText>
        </w:r>
      </w:del>
      <w:r w:rsidR="00CB7AB0" w:rsidRPr="00591AA0">
        <w:rPr>
          <w:lang w:val="en-GB"/>
        </w:rPr>
        <w:t>diversification of trophic niche</w:t>
      </w:r>
      <w:r w:rsidR="009129BA">
        <w:rPr>
          <w:lang w:val="en-GB"/>
        </w:rPr>
        <w:t>s</w:t>
      </w:r>
      <w:commentRangeEnd w:id="43"/>
      <w:ins w:id="51" w:author="Seehausen, Ole" w:date="2022-04-21T23:55:00Z">
        <w:r w:rsidR="00065A1A">
          <w:rPr>
            <w:lang w:val="en-GB"/>
          </w:rPr>
          <w:t xml:space="preserve"> </w:t>
        </w:r>
      </w:ins>
      <w:ins w:id="52" w:author="Seehausen, Ole" w:date="2022-04-22T00:04:00Z">
        <w:r w:rsidR="00312A3E">
          <w:rPr>
            <w:lang w:val="en-GB"/>
          </w:rPr>
          <w:t>continues longer</w:t>
        </w:r>
      </w:ins>
      <w:r w:rsidR="00B741BB">
        <w:rPr>
          <w:rStyle w:val="CommentReference"/>
        </w:rPr>
        <w:commentReference w:id="43"/>
      </w:r>
      <w:r w:rsidR="00CB7AB0" w:rsidRPr="00591AA0">
        <w:rPr>
          <w:lang w:val="en-GB"/>
        </w:rPr>
        <w:t xml:space="preserve">. </w:t>
      </w:r>
      <w:r w:rsidR="00FC4545">
        <w:rPr>
          <w:lang w:val="en-GB"/>
        </w:rPr>
        <w:t>Using</w:t>
      </w:r>
      <w:r w:rsidR="00077D8C" w:rsidRPr="00591AA0">
        <w:rPr>
          <w:lang w:val="en-GB"/>
        </w:rPr>
        <w:t xml:space="preserve"> functional morphological traits as surrogates for </w:t>
      </w:r>
      <w:r w:rsidR="004270AF">
        <w:rPr>
          <w:lang w:val="en-GB"/>
        </w:rPr>
        <w:t>habitat and trophic components of ecological niches</w:t>
      </w:r>
      <w:r w:rsidR="00FC4545">
        <w:rPr>
          <w:lang w:val="en-GB"/>
        </w:rPr>
        <w:t>, w</w:t>
      </w:r>
      <w:r w:rsidR="008B6B59" w:rsidRPr="00591AA0">
        <w:rPr>
          <w:lang w:val="en-GB"/>
        </w:rPr>
        <w:t xml:space="preserve">e </w:t>
      </w:r>
      <w:r w:rsidR="00591AA0" w:rsidRPr="00591AA0">
        <w:rPr>
          <w:lang w:val="en-GB"/>
        </w:rPr>
        <w:t>analysed</w:t>
      </w:r>
      <w:r w:rsidR="008B6B59" w:rsidRPr="00591AA0">
        <w:rPr>
          <w:lang w:val="en-GB"/>
        </w:rPr>
        <w:t xml:space="preserve"> </w:t>
      </w:r>
      <w:r w:rsidR="000272BC">
        <w:rPr>
          <w:lang w:val="en-GB"/>
        </w:rPr>
        <w:t xml:space="preserve">the sequence </w:t>
      </w:r>
      <w:r w:rsidR="00491705">
        <w:rPr>
          <w:lang w:val="en-GB"/>
        </w:rPr>
        <w:t>of</w:t>
      </w:r>
      <w:r w:rsidR="000272BC">
        <w:rPr>
          <w:lang w:val="en-GB"/>
        </w:rPr>
        <w:t xml:space="preserve"> </w:t>
      </w:r>
      <w:r w:rsidR="008B6B59" w:rsidRPr="00591AA0">
        <w:rPr>
          <w:lang w:val="en-GB"/>
        </w:rPr>
        <w:t xml:space="preserve">diversification of </w:t>
      </w:r>
      <w:del w:id="53" w:author="Seehausen, Ole" w:date="2022-04-21T23:56:00Z">
        <w:r w:rsidR="00491705" w:rsidDel="00065A1A">
          <w:rPr>
            <w:lang w:val="en-GB"/>
          </w:rPr>
          <w:delText>each</w:delText>
        </w:r>
        <w:r w:rsidR="008B6B59" w:rsidRPr="00591AA0" w:rsidDel="00065A1A">
          <w:rPr>
            <w:lang w:val="en-GB"/>
          </w:rPr>
          <w:delText xml:space="preserve"> habitat and trophic </w:delText>
        </w:r>
      </w:del>
      <w:r w:rsidR="008B6B59" w:rsidRPr="00591AA0">
        <w:rPr>
          <w:lang w:val="en-GB"/>
        </w:rPr>
        <w:t xml:space="preserve">niche </w:t>
      </w:r>
      <w:r w:rsidR="00591AA0" w:rsidRPr="00591AA0">
        <w:rPr>
          <w:lang w:val="en-GB"/>
        </w:rPr>
        <w:t>traits</w:t>
      </w:r>
      <w:r w:rsidR="008B6B59" w:rsidRPr="00591AA0">
        <w:rPr>
          <w:lang w:val="en-GB"/>
        </w:rPr>
        <w:t xml:space="preserve"> </w:t>
      </w:r>
      <w:ins w:id="54" w:author="Seehausen, Ole" w:date="2022-04-21T23:56:00Z">
        <w:r w:rsidR="00065A1A">
          <w:rPr>
            <w:lang w:val="en-GB"/>
          </w:rPr>
          <w:t>through</w:t>
        </w:r>
      </w:ins>
      <w:del w:id="55" w:author="Seehausen, Ole" w:date="2022-04-21T23:56:00Z">
        <w:r w:rsidR="00491705" w:rsidDel="00065A1A">
          <w:rPr>
            <w:lang w:val="en-GB"/>
          </w:rPr>
          <w:delText>over</w:delText>
        </w:r>
      </w:del>
      <w:r w:rsidR="00491705">
        <w:rPr>
          <w:lang w:val="en-GB"/>
        </w:rPr>
        <w:t xml:space="preserve"> time</w:t>
      </w:r>
      <w:r w:rsidR="00FC4545">
        <w:rPr>
          <w:lang w:val="en-GB"/>
        </w:rPr>
        <w:t xml:space="preserve">. </w:t>
      </w:r>
      <w:r w:rsidR="000272BC">
        <w:rPr>
          <w:lang w:val="en-GB"/>
        </w:rPr>
        <w:t xml:space="preserve">We performed analyses on </w:t>
      </w:r>
      <w:ins w:id="56" w:author="Seehausen, Ole" w:date="2022-04-22T00:05:00Z">
        <w:r w:rsidR="00312A3E">
          <w:rPr>
            <w:lang w:val="en-GB"/>
          </w:rPr>
          <w:t>the</w:t>
        </w:r>
      </w:ins>
      <w:del w:id="57" w:author="Seehausen, Ole" w:date="2022-04-22T00:05:00Z">
        <w:r w:rsidR="000272BC" w:rsidDel="00312A3E">
          <w:rPr>
            <w:lang w:val="en-GB"/>
          </w:rPr>
          <w:delText>a</w:delText>
        </w:r>
      </w:del>
      <w:r w:rsidR="000272BC">
        <w:rPr>
          <w:lang w:val="en-GB"/>
        </w:rPr>
        <w:t xml:space="preserve"> </w:t>
      </w:r>
      <w:r w:rsidR="00591AA0" w:rsidRPr="00591AA0">
        <w:rPr>
          <w:lang w:val="en-GB"/>
        </w:rPr>
        <w:t xml:space="preserve">genus-wide </w:t>
      </w:r>
      <w:r w:rsidR="000272BC">
        <w:rPr>
          <w:lang w:val="en-GB"/>
        </w:rPr>
        <w:t>AR</w:t>
      </w:r>
      <w:r w:rsidR="00491705">
        <w:rPr>
          <w:lang w:val="en-GB"/>
        </w:rPr>
        <w:t>,</w:t>
      </w:r>
      <w:r w:rsidR="000272BC">
        <w:rPr>
          <w:lang w:val="en-GB"/>
        </w:rPr>
        <w:t xml:space="preserve"> </w:t>
      </w:r>
      <w:r w:rsidR="00491705">
        <w:rPr>
          <w:lang w:val="en-GB"/>
        </w:rPr>
        <w:t>and</w:t>
      </w:r>
      <w:r w:rsidR="000272BC">
        <w:rPr>
          <w:lang w:val="en-GB"/>
        </w:rPr>
        <w:t xml:space="preserve"> on four</w:t>
      </w:r>
      <w:r w:rsidR="00491705">
        <w:rPr>
          <w:lang w:val="en-GB"/>
        </w:rPr>
        <w:t xml:space="preserve"> speciose</w:t>
      </w:r>
      <w:r w:rsidR="00591AA0" w:rsidRPr="00591AA0">
        <w:rPr>
          <w:lang w:val="en-GB"/>
        </w:rPr>
        <w:t xml:space="preserve"> clades</w:t>
      </w:r>
      <w:r w:rsidR="009020D9">
        <w:rPr>
          <w:lang w:val="en-GB"/>
        </w:rPr>
        <w:t xml:space="preserve"> representing four </w:t>
      </w:r>
      <w:ins w:id="58" w:author="Seehausen, Ole" w:date="2022-04-22T00:05:00Z">
        <w:r w:rsidR="00312A3E">
          <w:rPr>
            <w:lang w:val="en-GB"/>
          </w:rPr>
          <w:t xml:space="preserve">regional </w:t>
        </w:r>
      </w:ins>
      <w:r w:rsidR="009020D9">
        <w:rPr>
          <w:lang w:val="en-GB"/>
        </w:rPr>
        <w:t>ARs</w:t>
      </w:r>
      <w:r w:rsidR="00591AA0" w:rsidRPr="00591AA0">
        <w:rPr>
          <w:lang w:val="en-GB"/>
        </w:rPr>
        <w:t xml:space="preserve">. </w:t>
      </w:r>
      <w:r w:rsidR="00591AA0">
        <w:rPr>
          <w:lang w:val="en-GB"/>
        </w:rPr>
        <w:t xml:space="preserve">Two clades diversified predominantly in karst areas with high </w:t>
      </w:r>
      <w:r w:rsidR="00491705">
        <w:rPr>
          <w:lang w:val="en-GB"/>
        </w:rPr>
        <w:t xml:space="preserve">habitat </w:t>
      </w:r>
      <w:r w:rsidR="00591AA0">
        <w:rPr>
          <w:lang w:val="en-GB"/>
        </w:rPr>
        <w:t>diversity</w:t>
      </w:r>
      <w:ins w:id="59" w:author="Seehausen, Ole" w:date="2022-04-22T00:05:00Z">
        <w:r w:rsidR="00312A3E">
          <w:rPr>
            <w:lang w:val="en-GB"/>
          </w:rPr>
          <w:t xml:space="preserve"> and the </w:t>
        </w:r>
        <w:proofErr w:type="gramStart"/>
        <w:r w:rsidR="00312A3E">
          <w:rPr>
            <w:lang w:val="en-GB"/>
          </w:rPr>
          <w:t>other  two</w:t>
        </w:r>
      </w:ins>
      <w:proofErr w:type="gramEnd"/>
      <w:del w:id="60" w:author="Seehausen, Ole" w:date="2022-04-22T00:06:00Z">
        <w:r w:rsidR="0016608E" w:rsidDel="00312A3E">
          <w:rPr>
            <w:lang w:val="en-GB"/>
          </w:rPr>
          <w:delText xml:space="preserve">. </w:delText>
        </w:r>
        <w:r w:rsidR="00584CB5" w:rsidDel="00312A3E">
          <w:rPr>
            <w:lang w:val="en-GB"/>
          </w:rPr>
          <w:delText>T</w:delText>
        </w:r>
        <w:r w:rsidR="0016608E" w:rsidDel="00312A3E">
          <w:rPr>
            <w:lang w:val="en-GB"/>
          </w:rPr>
          <w:delText xml:space="preserve">wo </w:delText>
        </w:r>
        <w:r w:rsidR="00591AA0" w:rsidDel="00312A3E">
          <w:rPr>
            <w:lang w:val="en-GB"/>
          </w:rPr>
          <w:delText>clades</w:delText>
        </w:r>
        <w:r w:rsidR="0016608E" w:rsidDel="00312A3E">
          <w:rPr>
            <w:lang w:val="en-GB"/>
          </w:rPr>
          <w:delText xml:space="preserve"> </w:delText>
        </w:r>
        <w:r w:rsidR="00584CB5" w:rsidDel="00312A3E">
          <w:rPr>
            <w:lang w:val="en-GB"/>
          </w:rPr>
          <w:delText>adaptively radiated</w:delText>
        </w:r>
        <w:r w:rsidR="00591AA0" w:rsidDel="00312A3E">
          <w:rPr>
            <w:lang w:val="en-GB"/>
          </w:rPr>
          <w:delText xml:space="preserve"> predominantly</w:delText>
        </w:r>
      </w:del>
      <w:r w:rsidR="00591AA0">
        <w:rPr>
          <w:lang w:val="en-GB"/>
        </w:rPr>
        <w:t xml:space="preserve"> in </w:t>
      </w:r>
      <w:ins w:id="61" w:author="Seehausen, Ole" w:date="2022-04-21T23:56:00Z">
        <w:r w:rsidR="00065A1A">
          <w:rPr>
            <w:lang w:val="en-GB"/>
          </w:rPr>
          <w:t xml:space="preserve">the </w:t>
        </w:r>
      </w:ins>
      <w:r w:rsidR="00591AA0">
        <w:rPr>
          <w:lang w:val="en-GB"/>
        </w:rPr>
        <w:t>interstitial</w:t>
      </w:r>
      <w:ins w:id="62" w:author="Seehausen, Ole" w:date="2022-04-22T00:06:00Z">
        <w:r w:rsidR="00312A3E">
          <w:rPr>
            <w:lang w:val="en-GB"/>
          </w:rPr>
          <w:t xml:space="preserve"> with</w:t>
        </w:r>
      </w:ins>
      <w:del w:id="63" w:author="Seehausen, Ole" w:date="2022-04-22T00:06:00Z">
        <w:r w:rsidR="0016608E" w:rsidDel="00312A3E">
          <w:rPr>
            <w:lang w:val="en-GB"/>
          </w:rPr>
          <w:delText xml:space="preserve">, </w:delText>
        </w:r>
        <w:r w:rsidR="00491705" w:rsidDel="00312A3E">
          <w:rPr>
            <w:lang w:val="en-GB"/>
          </w:rPr>
          <w:delText>where</w:delText>
        </w:r>
      </w:del>
      <w:ins w:id="64" w:author="Seehausen, Ole" w:date="2022-04-22T00:06:00Z">
        <w:r w:rsidR="00312A3E">
          <w:rPr>
            <w:lang w:val="en-GB"/>
          </w:rPr>
          <w:t xml:space="preserve"> low</w:t>
        </w:r>
      </w:ins>
      <w:r w:rsidR="0016608E">
        <w:rPr>
          <w:lang w:val="en-GB"/>
        </w:rPr>
        <w:t xml:space="preserve"> habitat diversity</w:t>
      </w:r>
      <w:del w:id="65" w:author="Seehausen, Ole" w:date="2022-04-22T00:06:00Z">
        <w:r w:rsidR="00491705" w:rsidDel="00312A3E">
          <w:rPr>
            <w:lang w:val="en-GB"/>
          </w:rPr>
          <w:delText xml:space="preserve"> is low</w:delText>
        </w:r>
      </w:del>
      <w:r w:rsidR="0016608E">
        <w:rPr>
          <w:lang w:val="en-GB"/>
        </w:rPr>
        <w:t xml:space="preserve">. </w:t>
      </w:r>
      <w:r w:rsidR="00591AA0" w:rsidRPr="00591AA0">
        <w:rPr>
          <w:lang w:val="en-GB"/>
        </w:rPr>
        <w:t xml:space="preserve">Genus-wide analysis </w:t>
      </w:r>
      <w:r w:rsidR="0016608E">
        <w:rPr>
          <w:lang w:val="en-GB"/>
        </w:rPr>
        <w:t xml:space="preserve">indeed suggested </w:t>
      </w:r>
      <w:r w:rsidR="00584CB5">
        <w:rPr>
          <w:lang w:val="en-GB"/>
        </w:rPr>
        <w:t xml:space="preserve">that </w:t>
      </w:r>
      <w:r w:rsidR="00591AA0">
        <w:rPr>
          <w:lang w:val="en-GB"/>
        </w:rPr>
        <w:t xml:space="preserve">diversification of </w:t>
      </w:r>
      <w:r w:rsidR="00491705">
        <w:rPr>
          <w:lang w:val="en-GB"/>
        </w:rPr>
        <w:t xml:space="preserve">traits </w:t>
      </w:r>
      <w:r w:rsidR="00591AA0">
        <w:rPr>
          <w:lang w:val="en-GB"/>
        </w:rPr>
        <w:t xml:space="preserve">related </w:t>
      </w:r>
      <w:r w:rsidR="00491705">
        <w:rPr>
          <w:lang w:val="en-GB"/>
        </w:rPr>
        <w:t xml:space="preserve">to habitat </w:t>
      </w:r>
      <w:commentRangeStart w:id="66"/>
      <w:r w:rsidR="00591AA0">
        <w:rPr>
          <w:lang w:val="en-GB"/>
        </w:rPr>
        <w:t xml:space="preserve">preceded </w:t>
      </w:r>
      <w:commentRangeEnd w:id="66"/>
      <w:r w:rsidR="00065A1A">
        <w:rPr>
          <w:rStyle w:val="CommentReference"/>
        </w:rPr>
        <w:commentReference w:id="66"/>
      </w:r>
      <w:r w:rsidR="00591AA0">
        <w:rPr>
          <w:lang w:val="en-GB"/>
        </w:rPr>
        <w:t xml:space="preserve">diversification of </w:t>
      </w:r>
      <w:r w:rsidR="00584CB5">
        <w:rPr>
          <w:lang w:val="en-GB"/>
        </w:rPr>
        <w:t xml:space="preserve">traits related to </w:t>
      </w:r>
      <w:r w:rsidR="00591AA0">
        <w:rPr>
          <w:lang w:val="en-GB"/>
        </w:rPr>
        <w:t>trophic niche.</w:t>
      </w:r>
      <w:r w:rsidR="000A3EEB">
        <w:rPr>
          <w:lang w:val="en-GB"/>
        </w:rPr>
        <w:t xml:space="preserve"> </w:t>
      </w:r>
      <w:r w:rsidR="00B85005">
        <w:rPr>
          <w:lang w:val="en-GB"/>
        </w:rPr>
        <w:t xml:space="preserve">However, </w:t>
      </w:r>
      <w:del w:id="67" w:author="Seehausen, Ole" w:date="2022-04-22T00:06:00Z">
        <w:r w:rsidR="00B85005" w:rsidDel="00312A3E">
          <w:rPr>
            <w:lang w:val="en-GB"/>
          </w:rPr>
          <w:delText>c</w:delText>
        </w:r>
        <w:r w:rsidR="000A3EEB" w:rsidDel="00312A3E">
          <w:rPr>
            <w:lang w:val="en-GB"/>
          </w:rPr>
          <w:delText>lade</w:delText>
        </w:r>
        <w:r w:rsidR="00491705" w:rsidDel="00312A3E">
          <w:rPr>
            <w:lang w:val="en-GB"/>
          </w:rPr>
          <w:delText>-</w:delText>
        </w:r>
        <w:r w:rsidR="000A3EEB" w:rsidDel="00312A3E">
          <w:rPr>
            <w:lang w:val="en-GB"/>
          </w:rPr>
          <w:delText xml:space="preserve">level </w:delText>
        </w:r>
      </w:del>
      <w:r w:rsidR="000A3EEB">
        <w:rPr>
          <w:lang w:val="en-GB"/>
        </w:rPr>
        <w:t xml:space="preserve">analyses </w:t>
      </w:r>
      <w:ins w:id="68" w:author="Seehausen, Ole" w:date="2022-04-22T00:06:00Z">
        <w:r w:rsidR="00312A3E">
          <w:rPr>
            <w:lang w:val="en-GB"/>
          </w:rPr>
          <w:t xml:space="preserve">of regional ARs </w:t>
        </w:r>
      </w:ins>
      <w:r w:rsidR="00B85005">
        <w:rPr>
          <w:lang w:val="en-GB"/>
        </w:rPr>
        <w:t>provided mixed results</w:t>
      </w:r>
      <w:r w:rsidR="000A3EEB">
        <w:rPr>
          <w:lang w:val="en-GB"/>
        </w:rPr>
        <w:t>.</w:t>
      </w:r>
      <w:r w:rsidR="00591AA0">
        <w:rPr>
          <w:lang w:val="en-GB"/>
        </w:rPr>
        <w:t xml:space="preserve"> </w:t>
      </w:r>
      <w:r w:rsidR="000A3EEB">
        <w:rPr>
          <w:lang w:val="en-GB"/>
        </w:rPr>
        <w:t>G</w:t>
      </w:r>
      <w:commentRangeStart w:id="69"/>
      <w:r w:rsidR="000A3EEB">
        <w:rPr>
          <w:lang w:val="en-GB"/>
        </w:rPr>
        <w:t>enus-wide</w:t>
      </w:r>
      <w:r w:rsidR="00591AA0">
        <w:rPr>
          <w:lang w:val="en-GB"/>
        </w:rPr>
        <w:t xml:space="preserve"> pattern</w:t>
      </w:r>
      <w:r w:rsidR="00491705">
        <w:rPr>
          <w:lang w:val="en-GB"/>
        </w:rPr>
        <w:t xml:space="preserve"> of sequential ecological diversification</w:t>
      </w:r>
      <w:r w:rsidR="00852E9A">
        <w:rPr>
          <w:lang w:val="en-GB"/>
        </w:rPr>
        <w:t xml:space="preserve"> </w:t>
      </w:r>
      <w:proofErr w:type="gramStart"/>
      <w:r w:rsidR="00591AA0">
        <w:rPr>
          <w:lang w:val="en-GB"/>
        </w:rPr>
        <w:t>was recovered</w:t>
      </w:r>
      <w:proofErr w:type="gramEnd"/>
      <w:r w:rsidR="00591AA0">
        <w:rPr>
          <w:lang w:val="en-GB"/>
        </w:rPr>
        <w:t xml:space="preserve"> in both karstic clades, but not </w:t>
      </w:r>
      <w:r w:rsidR="000A3EEB">
        <w:rPr>
          <w:lang w:val="en-GB"/>
        </w:rPr>
        <w:t>in</w:t>
      </w:r>
      <w:r w:rsidR="00852E9A">
        <w:rPr>
          <w:lang w:val="en-GB"/>
        </w:rPr>
        <w:t xml:space="preserve"> the</w:t>
      </w:r>
      <w:r w:rsidR="000A3EEB">
        <w:rPr>
          <w:lang w:val="en-GB"/>
        </w:rPr>
        <w:t xml:space="preserve"> interstitial </w:t>
      </w:r>
      <w:r w:rsidR="00F16EF1">
        <w:rPr>
          <w:lang w:val="en-GB"/>
        </w:rPr>
        <w:t>ones. We conclude</w:t>
      </w:r>
      <w:bookmarkStart w:id="70" w:name="_GoBack"/>
      <w:bookmarkEnd w:id="70"/>
      <w:del w:id="71" w:author="Seehausen, Ole" w:date="2022-04-22T00:07:00Z">
        <w:r w:rsidR="00F16EF1" w:rsidDel="00312A3E">
          <w:rPr>
            <w:lang w:val="en-GB"/>
          </w:rPr>
          <w:delText>d</w:delText>
        </w:r>
      </w:del>
      <w:r w:rsidR="00F16EF1">
        <w:rPr>
          <w:lang w:val="en-GB"/>
        </w:rPr>
        <w:t xml:space="preserve"> that sequential ecological diversification is</w:t>
      </w:r>
      <w:r w:rsidR="007B16FC">
        <w:rPr>
          <w:lang w:val="en-GB"/>
        </w:rPr>
        <w:t xml:space="preserve"> </w:t>
      </w:r>
      <w:r w:rsidR="00B85005">
        <w:rPr>
          <w:lang w:val="en-GB"/>
        </w:rPr>
        <w:t xml:space="preserve">predictable but </w:t>
      </w:r>
      <w:r w:rsidR="007B16FC">
        <w:rPr>
          <w:lang w:val="en-GB"/>
        </w:rPr>
        <w:t>h</w:t>
      </w:r>
      <w:r w:rsidR="00852E9A">
        <w:rPr>
          <w:lang w:val="en-GB"/>
        </w:rPr>
        <w:t>abitat-</w:t>
      </w:r>
      <w:r w:rsidR="007B16FC">
        <w:rPr>
          <w:lang w:val="en-GB"/>
        </w:rPr>
        <w:t xml:space="preserve">dependent, </w:t>
      </w:r>
      <w:r w:rsidR="00F16EF1">
        <w:rPr>
          <w:lang w:val="en-GB"/>
        </w:rPr>
        <w:t>and</w:t>
      </w:r>
      <w:r w:rsidR="007B16FC">
        <w:rPr>
          <w:lang w:val="en-GB"/>
        </w:rPr>
        <w:t xml:space="preserve"> might misleadingly </w:t>
      </w:r>
      <w:r w:rsidR="00966B53">
        <w:rPr>
          <w:lang w:val="en-GB"/>
        </w:rPr>
        <w:t>amplify on a higher taxonomic level.</w:t>
      </w:r>
      <w:r w:rsidR="007B16FC">
        <w:rPr>
          <w:lang w:val="en-GB"/>
        </w:rPr>
        <w:t xml:space="preserve"> </w:t>
      </w:r>
      <w:commentRangeEnd w:id="69"/>
      <w:r w:rsidR="00065A1A">
        <w:rPr>
          <w:rStyle w:val="CommentReference"/>
        </w:rPr>
        <w:commentReference w:id="69"/>
      </w:r>
    </w:p>
    <w:sectPr w:rsidR="009564FE" w:rsidRPr="00591A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Seehausen, Ole" w:date="2022-04-21T23:45:00Z" w:initials="SO">
    <w:p w14:paraId="783698EE" w14:textId="0F65547D" w:rsidR="00B741BB" w:rsidRDefault="00B741BB">
      <w:pPr>
        <w:pStyle w:val="CommentText"/>
      </w:pPr>
      <w:r>
        <w:rPr>
          <w:rStyle w:val="CommentReference"/>
        </w:rPr>
        <w:annotationRef/>
      </w:r>
      <w:r>
        <w:t xml:space="preserve">My view of this popular model of AR is that diversification follows the lines of least resistance. When habitat niches are vacant but accessible, speciation will happen most easily along major habitat lines because these will constrain migration and gene flow. However, because dietary resources differ between habitats too, these early species will diverge in habitat use and diet. Subsequent to sufficient dietary differentiation, some species can expand back into the habitat of the sister species and they can undergo additional dietary niche partitioning through ecological character displacement. Alternatively (but much more difficult) trophic radiations may emerge within each habitat through strictly sympatric speciation.  </w:t>
      </w:r>
      <w:proofErr w:type="gramStart"/>
      <w:r>
        <w:t>In  either</w:t>
      </w:r>
      <w:proofErr w:type="gramEnd"/>
      <w:r>
        <w:t xml:space="preserve"> case, the early stage will see divergence in habitat + diet, whereas it is mostly dietary diversification that happens at the later stage. That the early stage will be characterized only by habitat diversification seems very unlikely. I have developed this ver</w:t>
      </w:r>
      <w:r w:rsidR="00EB04D3">
        <w:t xml:space="preserve">bal model a bit for cichlid fish </w:t>
      </w:r>
      <w:proofErr w:type="gramStart"/>
      <w:r w:rsidR="00EB04D3">
        <w:t>radiations  in</w:t>
      </w:r>
      <w:proofErr w:type="gramEnd"/>
      <w:r w:rsidR="00EB04D3">
        <w:t xml:space="preserve"> a 2015 review of AR in New </w:t>
      </w:r>
      <w:proofErr w:type="spellStart"/>
      <w:r w:rsidR="00EB04D3">
        <w:t>Phytologist</w:t>
      </w:r>
      <w:proofErr w:type="spellEnd"/>
      <w:r w:rsidR="00EB04D3">
        <w:t>.</w:t>
      </w:r>
    </w:p>
    <w:p w14:paraId="4A6B4BEC" w14:textId="66B2E636" w:rsidR="00B741BB" w:rsidRDefault="00B741BB">
      <w:pPr>
        <w:pStyle w:val="CommentText"/>
      </w:pPr>
      <w:r>
        <w:t xml:space="preserve"> </w:t>
      </w:r>
    </w:p>
  </w:comment>
  <w:comment w:id="66" w:author="Seehausen, Ole" w:date="2022-04-21T23:57:00Z" w:initials="SO">
    <w:p w14:paraId="6DF1F26C" w14:textId="7FD309D7" w:rsidR="00065A1A" w:rsidRDefault="00065A1A">
      <w:pPr>
        <w:pStyle w:val="CommentText"/>
      </w:pPr>
      <w:r>
        <w:rPr>
          <w:rStyle w:val="CommentReference"/>
        </w:rPr>
        <w:annotationRef/>
      </w:r>
      <w:r>
        <w:t>Preceded or was concentrated earlier in AR?</w:t>
      </w:r>
    </w:p>
  </w:comment>
  <w:comment w:id="69" w:author="Seehausen, Ole" w:date="2022-04-21T23:58:00Z" w:initials="SO">
    <w:p w14:paraId="5E2D89E5" w14:textId="590B3308" w:rsidR="00065A1A" w:rsidRDefault="00065A1A">
      <w:pPr>
        <w:pStyle w:val="CommentText"/>
      </w:pPr>
      <w:r>
        <w:rPr>
          <w:rStyle w:val="CommentReference"/>
        </w:rPr>
        <w:annotationRef/>
      </w:r>
      <w:r>
        <w:t>I found this a little difficult to grasp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6B4BEC" w15:done="0"/>
  <w15:commentEx w15:paraId="6DF1F26C" w15:done="0"/>
  <w15:commentEx w15:paraId="5E2D89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ehausen, Ole">
    <w15:presenceInfo w15:providerId="AD" w15:userId="S-1-5-21-5706737-865354117-630672053-6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FE"/>
    <w:rsid w:val="00022BE1"/>
    <w:rsid w:val="000272BC"/>
    <w:rsid w:val="00031B7B"/>
    <w:rsid w:val="00033FC6"/>
    <w:rsid w:val="00065A1A"/>
    <w:rsid w:val="00077D8C"/>
    <w:rsid w:val="000A3EEB"/>
    <w:rsid w:val="000C4811"/>
    <w:rsid w:val="0016608E"/>
    <w:rsid w:val="00225BCA"/>
    <w:rsid w:val="00312A3E"/>
    <w:rsid w:val="003F3C75"/>
    <w:rsid w:val="004270AF"/>
    <w:rsid w:val="00453973"/>
    <w:rsid w:val="00491705"/>
    <w:rsid w:val="00551DFC"/>
    <w:rsid w:val="00584CB5"/>
    <w:rsid w:val="00591AA0"/>
    <w:rsid w:val="005F11AC"/>
    <w:rsid w:val="007A44DE"/>
    <w:rsid w:val="007B16FC"/>
    <w:rsid w:val="007D38D3"/>
    <w:rsid w:val="007D58C5"/>
    <w:rsid w:val="00822766"/>
    <w:rsid w:val="00852E9A"/>
    <w:rsid w:val="008B6B59"/>
    <w:rsid w:val="009020D9"/>
    <w:rsid w:val="009129BA"/>
    <w:rsid w:val="009564FE"/>
    <w:rsid w:val="00966B53"/>
    <w:rsid w:val="00B741BB"/>
    <w:rsid w:val="00B85005"/>
    <w:rsid w:val="00BA22E5"/>
    <w:rsid w:val="00CB7AB0"/>
    <w:rsid w:val="00D57022"/>
    <w:rsid w:val="00E3423F"/>
    <w:rsid w:val="00EB04D3"/>
    <w:rsid w:val="00F16EF1"/>
    <w:rsid w:val="00F610B9"/>
    <w:rsid w:val="00FC454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14CE"/>
  <w15:chartTrackingRefBased/>
  <w15:docId w15:val="{B5EEEFA6-2814-4464-8436-97AC66D2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022"/>
    <w:rPr>
      <w:rFonts w:ascii="Segoe UI" w:hAnsi="Segoe UI" w:cs="Segoe UI"/>
      <w:sz w:val="18"/>
      <w:szCs w:val="18"/>
    </w:rPr>
  </w:style>
  <w:style w:type="character" w:styleId="CommentReference">
    <w:name w:val="annotation reference"/>
    <w:basedOn w:val="DefaultParagraphFont"/>
    <w:uiPriority w:val="99"/>
    <w:semiHidden/>
    <w:unhideWhenUsed/>
    <w:rsid w:val="00B741BB"/>
    <w:rPr>
      <w:sz w:val="16"/>
      <w:szCs w:val="16"/>
    </w:rPr>
  </w:style>
  <w:style w:type="paragraph" w:styleId="CommentText">
    <w:name w:val="annotation text"/>
    <w:basedOn w:val="Normal"/>
    <w:link w:val="CommentTextChar"/>
    <w:uiPriority w:val="99"/>
    <w:semiHidden/>
    <w:unhideWhenUsed/>
    <w:rsid w:val="00B741BB"/>
    <w:pPr>
      <w:spacing w:line="240" w:lineRule="auto"/>
    </w:pPr>
    <w:rPr>
      <w:sz w:val="20"/>
      <w:szCs w:val="20"/>
    </w:rPr>
  </w:style>
  <w:style w:type="character" w:customStyle="1" w:styleId="CommentTextChar">
    <w:name w:val="Comment Text Char"/>
    <w:basedOn w:val="DefaultParagraphFont"/>
    <w:link w:val="CommentText"/>
    <w:uiPriority w:val="99"/>
    <w:semiHidden/>
    <w:rsid w:val="00B741BB"/>
    <w:rPr>
      <w:sz w:val="20"/>
      <w:szCs w:val="20"/>
    </w:rPr>
  </w:style>
  <w:style w:type="paragraph" w:styleId="CommentSubject">
    <w:name w:val="annotation subject"/>
    <w:basedOn w:val="CommentText"/>
    <w:next w:val="CommentText"/>
    <w:link w:val="CommentSubjectChar"/>
    <w:uiPriority w:val="99"/>
    <w:semiHidden/>
    <w:unhideWhenUsed/>
    <w:rsid w:val="00B741BB"/>
    <w:rPr>
      <w:b/>
      <w:bCs/>
    </w:rPr>
  </w:style>
  <w:style w:type="character" w:customStyle="1" w:styleId="CommentSubjectChar">
    <w:name w:val="Comment Subject Char"/>
    <w:basedOn w:val="CommentTextChar"/>
    <w:link w:val="CommentSubject"/>
    <w:uiPriority w:val="99"/>
    <w:semiHidden/>
    <w:rsid w:val="00B741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Seehausen, Ole</cp:lastModifiedBy>
  <cp:revision>5</cp:revision>
  <dcterms:created xsi:type="dcterms:W3CDTF">2022-04-21T21:55:00Z</dcterms:created>
  <dcterms:modified xsi:type="dcterms:W3CDTF">2022-04-21T22:07:00Z</dcterms:modified>
</cp:coreProperties>
</file>
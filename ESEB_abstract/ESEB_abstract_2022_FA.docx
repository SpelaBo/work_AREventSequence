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9A7" w14:textId="10A0AAD7" w:rsidR="00827E13" w:rsidRDefault="009564FE">
      <w:pPr>
        <w:rPr>
          <w:b/>
          <w:bCs/>
          <w:sz w:val="24"/>
          <w:szCs w:val="24"/>
        </w:rPr>
      </w:pPr>
      <w:r w:rsidRPr="00F610B9">
        <w:rPr>
          <w:b/>
          <w:bCs/>
          <w:sz w:val="24"/>
          <w:szCs w:val="24"/>
        </w:rPr>
        <w:t>The predictable sequence of adaptive radiation in subterranean amphipod</w:t>
      </w:r>
      <w:ins w:id="0" w:author="Florian Altermatt" w:date="2022-04-21T21:28:00Z">
        <w:r w:rsidR="000270E6">
          <w:rPr>
            <w:b/>
            <w:bCs/>
            <w:sz w:val="24"/>
            <w:szCs w:val="24"/>
          </w:rPr>
          <w:t>s</w:t>
        </w:r>
      </w:ins>
      <w:r w:rsidRPr="00F610B9">
        <w:rPr>
          <w:b/>
          <w:bCs/>
          <w:sz w:val="24"/>
          <w:szCs w:val="24"/>
        </w:rPr>
        <w:t xml:space="preserve">: glass </w:t>
      </w:r>
      <w:r w:rsidR="007D38D3" w:rsidRPr="00F610B9">
        <w:rPr>
          <w:b/>
          <w:bCs/>
          <w:sz w:val="24"/>
          <w:szCs w:val="24"/>
        </w:rPr>
        <w:t>half</w:t>
      </w:r>
      <w:r w:rsidR="00BA22E5">
        <w:rPr>
          <w:b/>
          <w:bCs/>
          <w:sz w:val="24"/>
          <w:szCs w:val="24"/>
        </w:rPr>
        <w:t xml:space="preserve"> </w:t>
      </w:r>
      <w:r w:rsidR="007D38D3" w:rsidRPr="00F610B9">
        <w:rPr>
          <w:b/>
          <w:bCs/>
          <w:sz w:val="24"/>
          <w:szCs w:val="24"/>
        </w:rPr>
        <w:t>empty</w:t>
      </w:r>
      <w:r w:rsidRPr="00F610B9">
        <w:rPr>
          <w:b/>
          <w:bCs/>
          <w:sz w:val="24"/>
          <w:szCs w:val="24"/>
        </w:rPr>
        <w:t xml:space="preserve"> or half full?</w:t>
      </w:r>
    </w:p>
    <w:p w14:paraId="7212285A" w14:textId="77777777" w:rsidR="00551DFC" w:rsidRPr="00F610B9" w:rsidRDefault="00551DFC">
      <w:pPr>
        <w:rPr>
          <w:b/>
          <w:bCs/>
          <w:sz w:val="24"/>
          <w:szCs w:val="24"/>
        </w:rPr>
      </w:pPr>
    </w:p>
    <w:p w14:paraId="3DA2F8FC" w14:textId="77777777" w:rsidR="009564FE" w:rsidRDefault="007D58C5">
      <w:r>
        <w:t xml:space="preserve">Špela Borko, Ester </w:t>
      </w:r>
      <w:proofErr w:type="spellStart"/>
      <w:r>
        <w:t>Premate</w:t>
      </w:r>
      <w:proofErr w:type="spellEnd"/>
      <w:r>
        <w:t xml:space="preserve">, Florian Altermatt, Ole Seehausen,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Fišer</w:t>
      </w:r>
      <w:proofErr w:type="spellEnd"/>
    </w:p>
    <w:p w14:paraId="3036B1CA" w14:textId="77777777" w:rsidR="007D58C5" w:rsidRDefault="007D58C5"/>
    <w:p w14:paraId="3D4F6ED8" w14:textId="2656A0C8" w:rsidR="009564FE" w:rsidRPr="00591AA0" w:rsidRDefault="00E3423F" w:rsidP="007D38D3">
      <w:pPr>
        <w:rPr>
          <w:lang w:val="en-GB"/>
        </w:rPr>
      </w:pPr>
      <w:r w:rsidRPr="00591AA0">
        <w:rPr>
          <w:lang w:val="en-GB"/>
        </w:rPr>
        <w:t>A</w:t>
      </w:r>
      <w:r w:rsidR="007D38D3" w:rsidRPr="00591AA0">
        <w:rPr>
          <w:lang w:val="en-GB"/>
        </w:rPr>
        <w:t>daptive radiation</w:t>
      </w:r>
      <w:r w:rsidR="004270AF">
        <w:rPr>
          <w:lang w:val="en-GB"/>
        </w:rPr>
        <w:t xml:space="preserve"> (AR)</w:t>
      </w:r>
      <w:r w:rsidR="007D38D3" w:rsidRPr="00591AA0">
        <w:rPr>
          <w:lang w:val="en-GB"/>
        </w:rPr>
        <w:t xml:space="preserve"> </w:t>
      </w:r>
      <w:r w:rsidRPr="00591AA0">
        <w:rPr>
          <w:lang w:val="en-GB"/>
        </w:rPr>
        <w:t>is</w:t>
      </w:r>
      <w:r w:rsidR="007D38D3" w:rsidRPr="00591AA0">
        <w:rPr>
          <w:lang w:val="en-GB"/>
        </w:rPr>
        <w:t xml:space="preserve"> an evolutionary phenomenon </w:t>
      </w:r>
      <w:del w:id="1" w:author="Florian Altermatt" w:date="2022-04-21T21:29:00Z">
        <w:r w:rsidR="007D38D3" w:rsidRPr="00591AA0" w:rsidDel="000270E6">
          <w:rPr>
            <w:lang w:val="en-GB"/>
          </w:rPr>
          <w:delText xml:space="preserve">when </w:delText>
        </w:r>
      </w:del>
      <w:ins w:id="2" w:author="Florian Altermatt" w:date="2022-04-21T21:29:00Z">
        <w:r w:rsidR="000270E6">
          <w:rPr>
            <w:lang w:val="en-GB"/>
          </w:rPr>
          <w:t>in which an</w:t>
        </w:r>
        <w:r w:rsidR="000270E6" w:rsidRPr="00591AA0">
          <w:rPr>
            <w:lang w:val="en-GB"/>
          </w:rPr>
          <w:t xml:space="preserve"> </w:t>
        </w:r>
      </w:ins>
      <w:r w:rsidR="00F610B9" w:rsidRPr="00591AA0">
        <w:rPr>
          <w:lang w:val="en-GB"/>
        </w:rPr>
        <w:t>ancestr</w:t>
      </w:r>
      <w:r w:rsidRPr="00591AA0">
        <w:rPr>
          <w:lang w:val="en-GB"/>
        </w:rPr>
        <w:t xml:space="preserve">al species colonizes </w:t>
      </w:r>
      <w:ins w:id="3" w:author="Florian Altermatt" w:date="2022-04-21T21:29:00Z">
        <w:r w:rsidR="000270E6">
          <w:rPr>
            <w:lang w:val="en-GB"/>
          </w:rPr>
          <w:t xml:space="preserve">an </w:t>
        </w:r>
      </w:ins>
      <w:del w:id="4" w:author="Florian Altermatt" w:date="2022-04-21T21:29:00Z">
        <w:r w:rsidRPr="00591AA0" w:rsidDel="000270E6">
          <w:rPr>
            <w:lang w:val="en-GB"/>
          </w:rPr>
          <w:delText xml:space="preserve">the predator-free </w:delText>
        </w:r>
      </w:del>
      <w:r w:rsidRPr="00591AA0">
        <w:rPr>
          <w:lang w:val="en-GB"/>
        </w:rPr>
        <w:t>environment of unexploited resources, and</w:t>
      </w:r>
      <w:r w:rsidR="00F610B9" w:rsidRPr="00591AA0">
        <w:rPr>
          <w:lang w:val="en-GB"/>
        </w:rPr>
        <w:t xml:space="preserve"> </w:t>
      </w:r>
      <w:ins w:id="5" w:author="Florian Altermatt" w:date="2022-04-21T21:29:00Z">
        <w:r w:rsidR="000270E6">
          <w:rPr>
            <w:lang w:val="en-GB"/>
          </w:rPr>
          <w:t xml:space="preserve">subsequently rapidly </w:t>
        </w:r>
      </w:ins>
      <w:del w:id="6" w:author="Florian Altermatt" w:date="2022-04-21T21:29:00Z">
        <w:r w:rsidR="00F610B9" w:rsidRPr="00591AA0" w:rsidDel="000270E6">
          <w:rPr>
            <w:lang w:val="en-GB"/>
          </w:rPr>
          <w:delText xml:space="preserve">proliferates </w:delText>
        </w:r>
      </w:del>
      <w:ins w:id="7" w:author="Florian Altermatt" w:date="2022-04-21T21:29:00Z">
        <w:r w:rsidR="000270E6">
          <w:rPr>
            <w:lang w:val="en-GB"/>
          </w:rPr>
          <w:t>diversifies</w:t>
        </w:r>
        <w:r w:rsidR="000270E6" w:rsidRPr="00591AA0">
          <w:rPr>
            <w:lang w:val="en-GB"/>
          </w:rPr>
          <w:t xml:space="preserve"> </w:t>
        </w:r>
      </w:ins>
      <w:r w:rsidR="00F610B9" w:rsidRPr="00591AA0">
        <w:rPr>
          <w:lang w:val="en-GB"/>
        </w:rPr>
        <w:t xml:space="preserve">into a large number of ecologically divergent species. </w:t>
      </w:r>
      <w:r w:rsidR="007D58C5" w:rsidRPr="00591AA0">
        <w:rPr>
          <w:lang w:val="en-GB"/>
        </w:rPr>
        <w:t>The</w:t>
      </w:r>
      <w:r w:rsidRPr="00591AA0">
        <w:rPr>
          <w:lang w:val="en-GB"/>
        </w:rPr>
        <w:t xml:space="preserve"> </w:t>
      </w:r>
      <w:r w:rsidR="004270AF" w:rsidRPr="00591AA0">
        <w:rPr>
          <w:lang w:val="en-GB"/>
        </w:rPr>
        <w:t xml:space="preserve">initial high </w:t>
      </w:r>
      <w:r w:rsidRPr="00591AA0">
        <w:rPr>
          <w:lang w:val="en-GB"/>
        </w:rPr>
        <w:t>rates</w:t>
      </w:r>
      <w:r w:rsidR="00F610B9" w:rsidRPr="00591AA0">
        <w:rPr>
          <w:lang w:val="en-GB"/>
        </w:rPr>
        <w:t xml:space="preserve"> of </w:t>
      </w:r>
      <w:r w:rsidRPr="00591AA0">
        <w:rPr>
          <w:lang w:val="en-GB"/>
        </w:rPr>
        <w:t xml:space="preserve">speciation and </w:t>
      </w:r>
      <w:r w:rsidR="00F610B9" w:rsidRPr="00591AA0">
        <w:rPr>
          <w:lang w:val="en-GB"/>
        </w:rPr>
        <w:t xml:space="preserve">diversification </w:t>
      </w:r>
      <w:r w:rsidRPr="00591AA0">
        <w:rPr>
          <w:lang w:val="en-GB"/>
        </w:rPr>
        <w:t xml:space="preserve">slow down as ecological </w:t>
      </w:r>
      <w:r w:rsidR="00022BE1">
        <w:rPr>
          <w:lang w:val="en-GB"/>
        </w:rPr>
        <w:t>niches</w:t>
      </w:r>
      <w:r w:rsidRPr="00591AA0">
        <w:rPr>
          <w:lang w:val="en-GB"/>
        </w:rPr>
        <w:t xml:space="preserve"> fill up. </w:t>
      </w:r>
      <w:r w:rsidR="007D58C5" w:rsidRPr="00591AA0">
        <w:rPr>
          <w:lang w:val="en-GB"/>
        </w:rPr>
        <w:t>Theoretically,</w:t>
      </w:r>
      <w:r w:rsidR="005F11AC" w:rsidRPr="00591AA0">
        <w:rPr>
          <w:lang w:val="en-GB"/>
        </w:rPr>
        <w:t xml:space="preserve"> ecological diversification within </w:t>
      </w:r>
      <w:r w:rsidR="004270AF">
        <w:rPr>
          <w:lang w:val="en-GB"/>
        </w:rPr>
        <w:t>AR</w:t>
      </w:r>
      <w:r w:rsidR="005F11AC" w:rsidRPr="00591AA0">
        <w:rPr>
          <w:lang w:val="en-GB"/>
        </w:rPr>
        <w:t xml:space="preserve"> unfolds </w:t>
      </w:r>
      <w:r w:rsidR="0016608E">
        <w:rPr>
          <w:lang w:val="en-GB"/>
        </w:rPr>
        <w:t>predictably</w:t>
      </w:r>
      <w:r w:rsidR="00022BE1">
        <w:rPr>
          <w:lang w:val="en-GB"/>
        </w:rPr>
        <w:t xml:space="preserve">, </w:t>
      </w:r>
      <w:r w:rsidR="00BA22E5">
        <w:rPr>
          <w:lang w:val="en-GB"/>
        </w:rPr>
        <w:t xml:space="preserve">with </w:t>
      </w:r>
      <w:r w:rsidR="00022BE1">
        <w:rPr>
          <w:lang w:val="en-GB"/>
        </w:rPr>
        <w:t xml:space="preserve">the emerging species </w:t>
      </w:r>
      <w:r w:rsidR="00BA22E5">
        <w:t xml:space="preserve">initially exploiting </w:t>
      </w:r>
      <w:r w:rsidR="0016608E">
        <w:rPr>
          <w:lang w:val="en-GB"/>
        </w:rPr>
        <w:t xml:space="preserve">habitat diversity, and </w:t>
      </w:r>
      <w:r w:rsidR="00022BE1">
        <w:rPr>
          <w:lang w:val="en-GB"/>
        </w:rPr>
        <w:t>subsequently diversify</w:t>
      </w:r>
      <w:r w:rsidR="00BA22E5">
        <w:rPr>
          <w:lang w:val="en-GB"/>
        </w:rPr>
        <w:t>ing</w:t>
      </w:r>
      <w:r w:rsidR="00022BE1">
        <w:rPr>
          <w:lang w:val="en-GB"/>
        </w:rPr>
        <w:t xml:space="preserve"> in</w:t>
      </w:r>
      <w:ins w:id="8" w:author="Florian Altermatt" w:date="2022-04-21T21:31:00Z">
        <w:r w:rsidR="000270E6">
          <w:rPr>
            <w:lang w:val="en-GB"/>
          </w:rPr>
          <w:t>to</w:t>
        </w:r>
      </w:ins>
      <w:r w:rsidR="00022BE1">
        <w:rPr>
          <w:lang w:val="en-GB"/>
        </w:rPr>
        <w:t xml:space="preserve"> trophic niches. </w:t>
      </w:r>
      <w:r w:rsidR="00033FC6" w:rsidRPr="00591AA0">
        <w:rPr>
          <w:lang w:val="en-GB"/>
        </w:rPr>
        <w:t xml:space="preserve">We tested </w:t>
      </w:r>
      <w:r w:rsidR="00022BE1">
        <w:rPr>
          <w:lang w:val="en-GB"/>
        </w:rPr>
        <w:t>this hypothesis</w:t>
      </w:r>
      <w:r w:rsidR="00033FC6" w:rsidRPr="00591AA0">
        <w:rPr>
          <w:lang w:val="en-GB"/>
        </w:rPr>
        <w:t xml:space="preserve"> using </w:t>
      </w:r>
      <w:r w:rsidR="00022BE1">
        <w:rPr>
          <w:lang w:val="en-GB"/>
        </w:rPr>
        <w:t>AR</w:t>
      </w:r>
      <w:r w:rsidR="00033FC6" w:rsidRPr="00591AA0">
        <w:rPr>
          <w:lang w:val="en-GB"/>
        </w:rPr>
        <w:t xml:space="preserve"> of </w:t>
      </w:r>
      <w:r w:rsidR="00BA22E5">
        <w:rPr>
          <w:lang w:val="en-GB"/>
        </w:rPr>
        <w:t xml:space="preserve">the </w:t>
      </w:r>
      <w:r w:rsidR="00033FC6" w:rsidRPr="00591AA0">
        <w:rPr>
          <w:lang w:val="en-GB"/>
        </w:rPr>
        <w:t>subterranean amphipod</w:t>
      </w:r>
      <w:ins w:id="9" w:author="Florian Altermatt" w:date="2022-04-21T21:31:00Z">
        <w:r w:rsidR="000270E6">
          <w:rPr>
            <w:lang w:val="en-GB"/>
          </w:rPr>
          <w:t xml:space="preserve"> genus</w:t>
        </w:r>
      </w:ins>
      <w:r w:rsidR="00033FC6" w:rsidRPr="00591AA0">
        <w:rPr>
          <w:lang w:val="en-GB"/>
        </w:rPr>
        <w:t xml:space="preserve"> </w:t>
      </w:r>
      <w:proofErr w:type="spellStart"/>
      <w:r w:rsidR="00033FC6" w:rsidRPr="00591AA0">
        <w:rPr>
          <w:i/>
          <w:iCs/>
          <w:lang w:val="en-GB"/>
        </w:rPr>
        <w:t>Niphargus</w:t>
      </w:r>
      <w:proofErr w:type="spellEnd"/>
      <w:r w:rsidR="00033FC6" w:rsidRPr="00591AA0">
        <w:rPr>
          <w:lang w:val="en-GB"/>
        </w:rPr>
        <w:t xml:space="preserve">. </w:t>
      </w:r>
      <w:del w:id="10" w:author="Florian Altermatt" w:date="2022-04-21T21:32:00Z">
        <w:r w:rsidR="00033FC6" w:rsidRPr="00591AA0" w:rsidDel="000270E6">
          <w:rPr>
            <w:lang w:val="en-GB"/>
          </w:rPr>
          <w:delText>The genus</w:delText>
        </w:r>
      </w:del>
      <w:ins w:id="11" w:author="Florian Altermatt" w:date="2022-04-21T21:32:00Z">
        <w:r w:rsidR="000270E6">
          <w:rPr>
            <w:lang w:val="en-GB"/>
          </w:rPr>
          <w:t>Adaptive radiations within this genus occurred</w:t>
        </w:r>
      </w:ins>
      <w:r w:rsidR="00033FC6" w:rsidRPr="00591AA0">
        <w:rPr>
          <w:lang w:val="en-GB"/>
        </w:rPr>
        <w:t xml:space="preserve"> </w:t>
      </w:r>
      <w:del w:id="12" w:author="Florian Altermatt" w:date="2022-04-21T21:32:00Z">
        <w:r w:rsidR="00033FC6" w:rsidRPr="00591AA0" w:rsidDel="000270E6">
          <w:rPr>
            <w:lang w:val="en-GB"/>
          </w:rPr>
          <w:delText>adaptively radiate</w:delText>
        </w:r>
        <w:proofErr w:type="spellStart"/>
        <w:r w:rsidR="00033FC6" w:rsidRPr="00591AA0" w:rsidDel="000270E6">
          <w:rPr>
            <w:lang w:val="en-GB"/>
          </w:rPr>
          <w:delText xml:space="preserve">d </w:delText>
        </w:r>
      </w:del>
      <w:r w:rsidR="00033FC6" w:rsidRPr="00591AA0">
        <w:rPr>
          <w:lang w:val="en-GB"/>
        </w:rPr>
        <w:t xml:space="preserve">in </w:t>
      </w:r>
      <w:del w:id="13" w:author="Florian Altermatt" w:date="2022-04-21T21:31:00Z">
        <w:r w:rsidR="00BA22E5" w:rsidDel="000270E6">
          <w:rPr>
            <w:lang w:val="en-GB"/>
          </w:rPr>
          <w:delText xml:space="preserve">the </w:delText>
        </w:r>
      </w:del>
      <w:r w:rsidR="009129BA" w:rsidRPr="00591AA0">
        <w:rPr>
          <w:lang w:val="en-GB"/>
        </w:rPr>
        <w:t>southeastern</w:t>
      </w:r>
      <w:proofErr w:type="spellEnd"/>
      <w:r w:rsidR="00033FC6" w:rsidRPr="00591AA0">
        <w:rPr>
          <w:lang w:val="en-GB"/>
        </w:rPr>
        <w:t xml:space="preserve"> Europe 20-15 </w:t>
      </w:r>
      <w:r w:rsidR="009129BA" w:rsidRPr="00591AA0">
        <w:rPr>
          <w:lang w:val="en-GB"/>
        </w:rPr>
        <w:t>Mya</w:t>
      </w:r>
      <w:r w:rsidR="00033FC6" w:rsidRPr="000270E6">
        <w:rPr>
          <w:strike/>
          <w:lang w:val="en-GB"/>
          <w:rPrChange w:id="14" w:author="Florian Altermatt" w:date="2022-04-21T21:33:00Z">
            <w:rPr>
              <w:lang w:val="en-GB"/>
            </w:rPr>
          </w:rPrChange>
        </w:rPr>
        <w:t xml:space="preserve">, </w:t>
      </w:r>
      <w:commentRangeStart w:id="15"/>
      <w:r w:rsidR="00033FC6" w:rsidRPr="000270E6">
        <w:rPr>
          <w:strike/>
          <w:lang w:val="en-GB"/>
          <w:rPrChange w:id="16" w:author="Florian Altermatt" w:date="2022-04-21T21:33:00Z">
            <w:rPr>
              <w:lang w:val="en-GB"/>
            </w:rPr>
          </w:rPrChange>
        </w:rPr>
        <w:t xml:space="preserve">in a series of </w:t>
      </w:r>
      <w:r w:rsidR="009129BA" w:rsidRPr="000270E6">
        <w:rPr>
          <w:strike/>
          <w:lang w:val="en-GB"/>
          <w:rPrChange w:id="17" w:author="Florian Altermatt" w:date="2022-04-21T21:33:00Z">
            <w:rPr>
              <w:lang w:val="en-GB"/>
            </w:rPr>
          </w:rPrChange>
        </w:rPr>
        <w:t>ARs</w:t>
      </w:r>
      <w:r w:rsidR="00033FC6" w:rsidRPr="000270E6">
        <w:rPr>
          <w:strike/>
          <w:lang w:val="en-GB"/>
          <w:rPrChange w:id="18" w:author="Florian Altermatt" w:date="2022-04-21T21:33:00Z">
            <w:rPr>
              <w:lang w:val="en-GB"/>
            </w:rPr>
          </w:rPrChange>
        </w:rPr>
        <w:t xml:space="preserve"> that </w:t>
      </w:r>
      <w:r w:rsidR="009129BA" w:rsidRPr="000270E6">
        <w:rPr>
          <w:strike/>
          <w:lang w:val="en-GB"/>
          <w:rPrChange w:id="19" w:author="Florian Altermatt" w:date="2022-04-21T21:33:00Z">
            <w:rPr>
              <w:lang w:val="en-GB"/>
            </w:rPr>
          </w:rPrChange>
        </w:rPr>
        <w:t>assemble</w:t>
      </w:r>
      <w:r w:rsidR="00852E9A" w:rsidRPr="000270E6">
        <w:rPr>
          <w:strike/>
          <w:lang w:val="en-GB"/>
          <w:rPrChange w:id="20" w:author="Florian Altermatt" w:date="2022-04-21T21:33:00Z">
            <w:rPr>
              <w:lang w:val="en-GB"/>
            </w:rPr>
          </w:rPrChange>
        </w:rPr>
        <w:t>d</w:t>
      </w:r>
      <w:r w:rsidR="009129BA" w:rsidRPr="000270E6">
        <w:rPr>
          <w:strike/>
          <w:lang w:val="en-GB"/>
          <w:rPrChange w:id="21" w:author="Florian Altermatt" w:date="2022-04-21T21:33:00Z">
            <w:rPr>
              <w:lang w:val="en-GB"/>
            </w:rPr>
          </w:rPrChange>
        </w:rPr>
        <w:t xml:space="preserve"> into</w:t>
      </w:r>
      <w:r w:rsidR="00033FC6" w:rsidRPr="000270E6">
        <w:rPr>
          <w:strike/>
          <w:lang w:val="en-GB"/>
          <w:rPrChange w:id="22" w:author="Florian Altermatt" w:date="2022-04-21T21:33:00Z">
            <w:rPr>
              <w:lang w:val="en-GB"/>
            </w:rPr>
          </w:rPrChange>
        </w:rPr>
        <w:t xml:space="preserve"> a large </w:t>
      </w:r>
      <w:r w:rsidR="009129BA" w:rsidRPr="000270E6">
        <w:rPr>
          <w:strike/>
          <w:lang w:val="en-GB"/>
          <w:rPrChange w:id="23" w:author="Florian Altermatt" w:date="2022-04-21T21:33:00Z">
            <w:rPr>
              <w:lang w:val="en-GB"/>
            </w:rPr>
          </w:rPrChange>
        </w:rPr>
        <w:t>AR</w:t>
      </w:r>
      <w:r w:rsidR="00033FC6" w:rsidRPr="00591AA0">
        <w:rPr>
          <w:lang w:val="en-GB"/>
        </w:rPr>
        <w:t xml:space="preserve">. </w:t>
      </w:r>
      <w:commentRangeEnd w:id="15"/>
      <w:r w:rsidR="000270E6">
        <w:rPr>
          <w:rStyle w:val="CommentReference"/>
        </w:rPr>
        <w:commentReference w:id="15"/>
      </w:r>
      <w:r w:rsidR="00033FC6" w:rsidRPr="00591AA0">
        <w:rPr>
          <w:lang w:val="en-GB"/>
        </w:rPr>
        <w:t xml:space="preserve">Multiple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within a single genus are an excellent model system </w:t>
      </w:r>
      <w:r w:rsidR="00491705">
        <w:rPr>
          <w:lang w:val="en-GB"/>
        </w:rPr>
        <w:t>to test the</w:t>
      </w:r>
      <w:r w:rsidR="00033FC6" w:rsidRPr="00591AA0">
        <w:rPr>
          <w:lang w:val="en-GB"/>
        </w:rPr>
        <w:t xml:space="preserve"> </w:t>
      </w:r>
      <w:r w:rsidR="00CB7AB0" w:rsidRPr="00591AA0">
        <w:rPr>
          <w:lang w:val="en-GB"/>
        </w:rPr>
        <w:t>hypothesis</w:t>
      </w:r>
      <w:r w:rsidR="00033FC6" w:rsidRPr="00591AA0">
        <w:rPr>
          <w:lang w:val="en-GB"/>
        </w:rPr>
        <w:t xml:space="preserve"> that </w:t>
      </w:r>
      <w:r w:rsidR="009129BA" w:rsidRPr="00591AA0">
        <w:rPr>
          <w:lang w:val="en-GB"/>
        </w:rPr>
        <w:t xml:space="preserve">habitat </w:t>
      </w:r>
      <w:r w:rsidR="009129BA">
        <w:rPr>
          <w:lang w:val="en-GB"/>
        </w:rPr>
        <w:t>diversification</w:t>
      </w:r>
      <w:r w:rsidR="00CB7AB0" w:rsidRPr="00591AA0">
        <w:rPr>
          <w:lang w:val="en-GB"/>
        </w:rPr>
        <w:t xml:space="preserve"> </w:t>
      </w:r>
      <w:del w:id="24" w:author="Florian Altermatt" w:date="2022-04-21T21:33:00Z">
        <w:r w:rsidR="00CB7AB0" w:rsidRPr="00591AA0" w:rsidDel="000270E6">
          <w:rPr>
            <w:lang w:val="en-GB"/>
          </w:rPr>
          <w:delText xml:space="preserve">preceded </w:delText>
        </w:r>
      </w:del>
      <w:ins w:id="25" w:author="Florian Altermatt" w:date="2022-04-21T21:33:00Z">
        <w:r w:rsidR="000270E6" w:rsidRPr="00591AA0">
          <w:rPr>
            <w:lang w:val="en-GB"/>
          </w:rPr>
          <w:t>preced</w:t>
        </w:r>
        <w:r w:rsidR="000E040C">
          <w:rPr>
            <w:lang w:val="en-GB"/>
          </w:rPr>
          <w:t>e</w:t>
        </w:r>
        <w:r w:rsidR="000270E6">
          <w:rPr>
            <w:lang w:val="en-GB"/>
          </w:rPr>
          <w:t>s</w:t>
        </w:r>
        <w:r w:rsidR="000270E6" w:rsidRPr="00591AA0">
          <w:rPr>
            <w:lang w:val="en-GB"/>
          </w:rPr>
          <w:t xml:space="preserve"> </w:t>
        </w:r>
      </w:ins>
      <w:r w:rsidR="00CB7AB0" w:rsidRPr="00591AA0">
        <w:rPr>
          <w:lang w:val="en-GB"/>
        </w:rPr>
        <w:t>diversification of trophic niche</w:t>
      </w:r>
      <w:r w:rsidR="009129BA">
        <w:rPr>
          <w:lang w:val="en-GB"/>
        </w:rPr>
        <w:t>s</w:t>
      </w:r>
      <w:r w:rsidR="00CB7AB0" w:rsidRPr="00591AA0">
        <w:rPr>
          <w:lang w:val="en-GB"/>
        </w:rPr>
        <w:t xml:space="preserve">. </w:t>
      </w:r>
      <w:r w:rsidR="00FC4545">
        <w:rPr>
          <w:lang w:val="en-GB"/>
        </w:rPr>
        <w:t>Using</w:t>
      </w:r>
      <w:r w:rsidR="00077D8C" w:rsidRPr="00591AA0">
        <w:rPr>
          <w:lang w:val="en-GB"/>
        </w:rPr>
        <w:t xml:space="preserve"> functional morphological traits as surrogates for </w:t>
      </w:r>
      <w:r w:rsidR="004270AF">
        <w:rPr>
          <w:lang w:val="en-GB"/>
        </w:rPr>
        <w:t>habitat and trophic components of ecological niches</w:t>
      </w:r>
      <w:r w:rsidR="00FC4545">
        <w:rPr>
          <w:lang w:val="en-GB"/>
        </w:rPr>
        <w:t>, w</w:t>
      </w:r>
      <w:r w:rsidR="008B6B59" w:rsidRPr="00591AA0">
        <w:rPr>
          <w:lang w:val="en-GB"/>
        </w:rPr>
        <w:t xml:space="preserve">e </w:t>
      </w:r>
      <w:r w:rsidR="00591AA0" w:rsidRPr="00591AA0">
        <w:rPr>
          <w:lang w:val="en-GB"/>
        </w:rPr>
        <w:t>analysed</w:t>
      </w:r>
      <w:r w:rsidR="008B6B59" w:rsidRPr="00591AA0">
        <w:rPr>
          <w:lang w:val="en-GB"/>
        </w:rPr>
        <w:t xml:space="preserve"> </w:t>
      </w:r>
      <w:r w:rsidR="000272BC">
        <w:rPr>
          <w:lang w:val="en-GB"/>
        </w:rPr>
        <w:t xml:space="preserve">the sequence </w:t>
      </w:r>
      <w:r w:rsidR="00491705">
        <w:rPr>
          <w:lang w:val="en-GB"/>
        </w:rPr>
        <w:t>of</w:t>
      </w:r>
      <w:r w:rsidR="000272BC">
        <w:rPr>
          <w:lang w:val="en-GB"/>
        </w:rPr>
        <w:t xml:space="preserve"> </w:t>
      </w:r>
      <w:r w:rsidR="008B6B59" w:rsidRPr="00591AA0">
        <w:rPr>
          <w:lang w:val="en-GB"/>
        </w:rPr>
        <w:t xml:space="preserve">diversification of </w:t>
      </w:r>
      <w:r w:rsidR="00491705">
        <w:rPr>
          <w:lang w:val="en-GB"/>
        </w:rPr>
        <w:t>each</w:t>
      </w:r>
      <w:r w:rsidR="008B6B59" w:rsidRPr="00591AA0">
        <w:rPr>
          <w:lang w:val="en-GB"/>
        </w:rPr>
        <w:t xml:space="preserve"> habitat and trophic niche </w:t>
      </w:r>
      <w:r w:rsidR="00591AA0" w:rsidRPr="00591AA0">
        <w:rPr>
          <w:lang w:val="en-GB"/>
        </w:rPr>
        <w:t>traits</w:t>
      </w:r>
      <w:ins w:id="26" w:author="Florian Altermatt" w:date="2022-04-21T21:34:00Z">
        <w:r w:rsidR="000E040C">
          <w:rPr>
            <w:lang w:val="en-GB"/>
          </w:rPr>
          <w:t>, respectively,</w:t>
        </w:r>
      </w:ins>
      <w:r w:rsidR="008B6B59" w:rsidRPr="00591AA0">
        <w:rPr>
          <w:lang w:val="en-GB"/>
        </w:rPr>
        <w:t xml:space="preserve"> </w:t>
      </w:r>
      <w:r w:rsidR="00491705">
        <w:rPr>
          <w:lang w:val="en-GB"/>
        </w:rPr>
        <w:t>over time</w:t>
      </w:r>
      <w:r w:rsidR="00FC4545">
        <w:rPr>
          <w:lang w:val="en-GB"/>
        </w:rPr>
        <w:t xml:space="preserve">. </w:t>
      </w:r>
      <w:r w:rsidR="000272BC">
        <w:rPr>
          <w:lang w:val="en-GB"/>
        </w:rPr>
        <w:t xml:space="preserve">We performed analyses </w:t>
      </w:r>
      <w:del w:id="27" w:author="Florian Altermatt" w:date="2022-04-21T21:35:00Z">
        <w:r w:rsidR="000272BC" w:rsidDel="000E040C">
          <w:rPr>
            <w:lang w:val="en-GB"/>
          </w:rPr>
          <w:delText xml:space="preserve">on a </w:delText>
        </w:r>
        <w:r w:rsidR="00591AA0" w:rsidRPr="00591AA0" w:rsidDel="000E040C">
          <w:rPr>
            <w:lang w:val="en-GB"/>
          </w:rPr>
          <w:delText xml:space="preserve">genus-wide </w:delText>
        </w:r>
        <w:r w:rsidR="000272BC" w:rsidDel="000E040C">
          <w:rPr>
            <w:lang w:val="en-GB"/>
          </w:rPr>
          <w:delText>AR</w:delText>
        </w:r>
      </w:del>
      <w:ins w:id="28" w:author="Florian Altermatt" w:date="2022-04-21T21:35:00Z">
        <w:r w:rsidR="000E040C">
          <w:rPr>
            <w:lang w:val="en-GB"/>
          </w:rPr>
          <w:t xml:space="preserve">at two levels of AR: at the </w:t>
        </w:r>
      </w:ins>
      <w:ins w:id="29" w:author="Florian Altermatt" w:date="2022-04-21T21:36:00Z">
        <w:r w:rsidR="000E040C">
          <w:rPr>
            <w:lang w:val="en-GB"/>
          </w:rPr>
          <w:t xml:space="preserve">whole genus as well as </w:t>
        </w:r>
      </w:ins>
      <w:del w:id="30" w:author="Florian Altermatt" w:date="2022-04-21T21:36:00Z">
        <w:r w:rsidR="00491705" w:rsidDel="000E040C">
          <w:rPr>
            <w:lang w:val="en-GB"/>
          </w:rPr>
          <w:delText>,</w:delText>
        </w:r>
        <w:r w:rsidR="000272BC" w:rsidDel="000E040C">
          <w:rPr>
            <w:lang w:val="en-GB"/>
          </w:rPr>
          <w:delText xml:space="preserve"> </w:delText>
        </w:r>
        <w:r w:rsidR="00491705" w:rsidDel="000E040C">
          <w:rPr>
            <w:lang w:val="en-GB"/>
          </w:rPr>
          <w:delText>and</w:delText>
        </w:r>
        <w:r w:rsidR="000272BC" w:rsidDel="000E040C">
          <w:rPr>
            <w:lang w:val="en-GB"/>
          </w:rPr>
          <w:delText xml:space="preserve"> on</w:delText>
        </w:r>
      </w:del>
      <w:ins w:id="31" w:author="Florian Altermatt" w:date="2022-04-21T21:36:00Z">
        <w:r w:rsidR="000E040C">
          <w:rPr>
            <w:lang w:val="en-GB"/>
          </w:rPr>
          <w:t>for</w:t>
        </w:r>
      </w:ins>
      <w:r w:rsidR="000272BC">
        <w:rPr>
          <w:lang w:val="en-GB"/>
        </w:rPr>
        <w:t xml:space="preserve"> four</w:t>
      </w:r>
      <w:r w:rsidR="00491705">
        <w:rPr>
          <w:lang w:val="en-GB"/>
        </w:rPr>
        <w:t xml:space="preserve"> speciose</w:t>
      </w:r>
      <w:r w:rsidR="00591AA0" w:rsidRPr="00591AA0">
        <w:rPr>
          <w:lang w:val="en-GB"/>
        </w:rPr>
        <w:t xml:space="preserve"> clades</w:t>
      </w:r>
      <w:ins w:id="32" w:author="Florian Altermatt" w:date="2022-04-21T21:36:00Z">
        <w:r w:rsidR="000E040C">
          <w:rPr>
            <w:lang w:val="en-GB"/>
          </w:rPr>
          <w:t>, respectively</w:t>
        </w:r>
      </w:ins>
      <w:r w:rsidR="009020D9">
        <w:rPr>
          <w:lang w:val="en-GB"/>
        </w:rPr>
        <w:t xml:space="preserve"> </w:t>
      </w:r>
      <w:commentRangeStart w:id="33"/>
      <w:r w:rsidR="009020D9" w:rsidRPr="000E040C">
        <w:rPr>
          <w:strike/>
          <w:lang w:val="en-GB"/>
          <w:rPrChange w:id="34" w:author="Florian Altermatt" w:date="2022-04-21T21:36:00Z">
            <w:rPr>
              <w:lang w:val="en-GB"/>
            </w:rPr>
          </w:rPrChange>
        </w:rPr>
        <w:t>representing four ARs</w:t>
      </w:r>
      <w:commentRangeEnd w:id="33"/>
      <w:r w:rsidR="000E040C" w:rsidRPr="000E040C">
        <w:rPr>
          <w:rStyle w:val="CommentReference"/>
          <w:strike/>
          <w:rPrChange w:id="35" w:author="Florian Altermatt" w:date="2022-04-21T21:36:00Z">
            <w:rPr>
              <w:rStyle w:val="CommentReference"/>
            </w:rPr>
          </w:rPrChange>
        </w:rPr>
        <w:commentReference w:id="33"/>
      </w:r>
      <w:r w:rsidR="00591AA0" w:rsidRPr="00591AA0">
        <w:rPr>
          <w:lang w:val="en-GB"/>
        </w:rPr>
        <w:t xml:space="preserve">. </w:t>
      </w:r>
      <w:r w:rsidR="00591AA0">
        <w:rPr>
          <w:lang w:val="en-GB"/>
        </w:rPr>
        <w:t xml:space="preserve">Two </w:t>
      </w:r>
      <w:ins w:id="36" w:author="Florian Altermatt" w:date="2022-04-21T21:36:00Z">
        <w:r w:rsidR="000E040C">
          <w:rPr>
            <w:lang w:val="en-GB"/>
          </w:rPr>
          <w:t xml:space="preserve">of these </w:t>
        </w:r>
      </w:ins>
      <w:r w:rsidR="00591AA0">
        <w:rPr>
          <w:lang w:val="en-GB"/>
        </w:rPr>
        <w:t xml:space="preserve">clades diversified predominantly in karst areas with high </w:t>
      </w:r>
      <w:r w:rsidR="00491705">
        <w:rPr>
          <w:lang w:val="en-GB"/>
        </w:rPr>
        <w:t xml:space="preserve">habitat </w:t>
      </w:r>
      <w:r w:rsidR="00591AA0">
        <w:rPr>
          <w:lang w:val="en-GB"/>
        </w:rPr>
        <w:t>diversity</w:t>
      </w:r>
      <w:ins w:id="37" w:author="Florian Altermatt" w:date="2022-04-21T21:36:00Z">
        <w:r w:rsidR="000E040C">
          <w:rPr>
            <w:lang w:val="en-GB"/>
          </w:rPr>
          <w:t xml:space="preserve">, while the other </w:t>
        </w:r>
      </w:ins>
      <w:del w:id="38" w:author="Florian Altermatt" w:date="2022-04-21T21:36:00Z">
        <w:r w:rsidR="0016608E" w:rsidDel="000E040C">
          <w:rPr>
            <w:lang w:val="en-GB"/>
          </w:rPr>
          <w:delText xml:space="preserve">. </w:delText>
        </w:r>
      </w:del>
      <w:ins w:id="39" w:author="Florian Altermatt" w:date="2022-04-21T21:36:00Z">
        <w:r w:rsidR="000E040C">
          <w:rPr>
            <w:lang w:val="en-GB"/>
          </w:rPr>
          <w:t>t</w:t>
        </w:r>
      </w:ins>
      <w:del w:id="40" w:author="Florian Altermatt" w:date="2022-04-21T21:36:00Z">
        <w:r w:rsidR="00584CB5" w:rsidDel="000E040C">
          <w:rPr>
            <w:lang w:val="en-GB"/>
          </w:rPr>
          <w:delText>T</w:delText>
        </w:r>
      </w:del>
      <w:r w:rsidR="0016608E">
        <w:rPr>
          <w:lang w:val="en-GB"/>
        </w:rPr>
        <w:t xml:space="preserve">wo </w:t>
      </w:r>
      <w:r w:rsidR="00591AA0">
        <w:rPr>
          <w:lang w:val="en-GB"/>
        </w:rPr>
        <w:t>clades</w:t>
      </w:r>
      <w:r w:rsidR="0016608E">
        <w:rPr>
          <w:lang w:val="en-GB"/>
        </w:rPr>
        <w:t xml:space="preserve"> </w:t>
      </w:r>
      <w:r w:rsidR="00584CB5">
        <w:rPr>
          <w:lang w:val="en-GB"/>
        </w:rPr>
        <w:t>adaptively radiated</w:t>
      </w:r>
      <w:r w:rsidR="00591AA0">
        <w:rPr>
          <w:lang w:val="en-GB"/>
        </w:rPr>
        <w:t xml:space="preserve"> predominantly in interstitial</w:t>
      </w:r>
      <w:r w:rsidR="0016608E">
        <w:rPr>
          <w:lang w:val="en-GB"/>
        </w:rPr>
        <w:t xml:space="preserve">, </w:t>
      </w:r>
      <w:r w:rsidR="00491705">
        <w:rPr>
          <w:lang w:val="en-GB"/>
        </w:rPr>
        <w:t>where</w:t>
      </w:r>
      <w:r w:rsidR="0016608E">
        <w:rPr>
          <w:lang w:val="en-GB"/>
        </w:rPr>
        <w:t xml:space="preserve"> habitat diversity</w:t>
      </w:r>
      <w:r w:rsidR="00491705">
        <w:rPr>
          <w:lang w:val="en-GB"/>
        </w:rPr>
        <w:t xml:space="preserve"> is low</w:t>
      </w:r>
      <w:r w:rsidR="0016608E">
        <w:rPr>
          <w:lang w:val="en-GB"/>
        </w:rPr>
        <w:t xml:space="preserve">. </w:t>
      </w:r>
      <w:r w:rsidR="00591AA0" w:rsidRPr="00591AA0">
        <w:rPr>
          <w:lang w:val="en-GB"/>
        </w:rPr>
        <w:t xml:space="preserve">Genus-wide analysis </w:t>
      </w:r>
      <w:r w:rsidR="0016608E">
        <w:rPr>
          <w:lang w:val="en-GB"/>
        </w:rPr>
        <w:t xml:space="preserve">indeed suggested </w:t>
      </w:r>
      <w:r w:rsidR="00584CB5">
        <w:rPr>
          <w:lang w:val="en-GB"/>
        </w:rPr>
        <w:t xml:space="preserve">that </w:t>
      </w:r>
      <w:r w:rsidR="00591AA0">
        <w:rPr>
          <w:lang w:val="en-GB"/>
        </w:rPr>
        <w:t xml:space="preserve">diversification of </w:t>
      </w:r>
      <w:r w:rsidR="00491705">
        <w:rPr>
          <w:lang w:val="en-GB"/>
        </w:rPr>
        <w:t xml:space="preserve">traits </w:t>
      </w:r>
      <w:r w:rsidR="00591AA0">
        <w:rPr>
          <w:lang w:val="en-GB"/>
        </w:rPr>
        <w:t xml:space="preserve">related </w:t>
      </w:r>
      <w:r w:rsidR="00491705">
        <w:rPr>
          <w:lang w:val="en-GB"/>
        </w:rPr>
        <w:t xml:space="preserve">to habitat </w:t>
      </w:r>
      <w:r w:rsidR="00591AA0">
        <w:rPr>
          <w:lang w:val="en-GB"/>
        </w:rPr>
        <w:t xml:space="preserve">preceded diversification of </w:t>
      </w:r>
      <w:r w:rsidR="00584CB5">
        <w:rPr>
          <w:lang w:val="en-GB"/>
        </w:rPr>
        <w:t xml:space="preserve">traits related to </w:t>
      </w:r>
      <w:r w:rsidR="00591AA0">
        <w:rPr>
          <w:lang w:val="en-GB"/>
        </w:rPr>
        <w:t>trophic niche.</w:t>
      </w:r>
      <w:r w:rsidR="000A3EEB">
        <w:rPr>
          <w:lang w:val="en-GB"/>
        </w:rPr>
        <w:t xml:space="preserve"> </w:t>
      </w:r>
      <w:r w:rsidR="00B85005">
        <w:rPr>
          <w:lang w:val="en-GB"/>
        </w:rPr>
        <w:t xml:space="preserve">However, </w:t>
      </w:r>
      <w:del w:id="41" w:author="Florian Altermatt" w:date="2022-04-21T21:37:00Z">
        <w:r w:rsidR="00B85005" w:rsidDel="000E040C">
          <w:rPr>
            <w:lang w:val="en-GB"/>
          </w:rPr>
          <w:delText>c</w:delText>
        </w:r>
        <w:r w:rsidR="000A3EEB" w:rsidDel="000E040C">
          <w:rPr>
            <w:lang w:val="en-GB"/>
          </w:rPr>
          <w:delText>lade</w:delText>
        </w:r>
        <w:r w:rsidR="00491705" w:rsidDel="000E040C">
          <w:rPr>
            <w:lang w:val="en-GB"/>
          </w:rPr>
          <w:delText>-</w:delText>
        </w:r>
        <w:r w:rsidR="000A3EEB" w:rsidDel="000E040C">
          <w:rPr>
            <w:lang w:val="en-GB"/>
          </w:rPr>
          <w:delText xml:space="preserve">level analyses </w:delText>
        </w:r>
        <w:r w:rsidR="00B85005" w:rsidDel="000E040C">
          <w:rPr>
            <w:lang w:val="en-GB"/>
          </w:rPr>
          <w:delText>provided mixed results</w:delText>
        </w:r>
        <w:r w:rsidR="000A3EEB" w:rsidDel="000E040C">
          <w:rPr>
            <w:lang w:val="en-GB"/>
          </w:rPr>
          <w:delText>.</w:delText>
        </w:r>
        <w:r w:rsidR="00591AA0" w:rsidDel="000E040C">
          <w:rPr>
            <w:lang w:val="en-GB"/>
          </w:rPr>
          <w:delText xml:space="preserve"> </w:delText>
        </w:r>
        <w:r w:rsidR="000A3EEB" w:rsidDel="000E040C">
          <w:rPr>
            <w:lang w:val="en-GB"/>
          </w:rPr>
          <w:delText>Genus-wide</w:delText>
        </w:r>
        <w:r w:rsidR="00591AA0" w:rsidDel="000E040C">
          <w:rPr>
            <w:lang w:val="en-GB"/>
          </w:rPr>
          <w:delText xml:space="preserve"> pattern</w:delText>
        </w:r>
        <w:r w:rsidR="00491705" w:rsidDel="000E040C">
          <w:rPr>
            <w:lang w:val="en-GB"/>
          </w:rPr>
          <w:delText xml:space="preserve"> of </w:delText>
        </w:r>
      </w:del>
      <w:ins w:id="42" w:author="Florian Altermatt" w:date="2022-04-21T21:37:00Z">
        <w:r w:rsidR="000E040C">
          <w:rPr>
            <w:lang w:val="en-GB"/>
          </w:rPr>
          <w:t xml:space="preserve">at the clade level, </w:t>
        </w:r>
      </w:ins>
      <w:r w:rsidR="00491705">
        <w:rPr>
          <w:lang w:val="en-GB"/>
        </w:rPr>
        <w:t>sequential ecological diversification</w:t>
      </w:r>
      <w:r w:rsidR="00852E9A">
        <w:rPr>
          <w:lang w:val="en-GB"/>
        </w:rPr>
        <w:t xml:space="preserve"> </w:t>
      </w:r>
      <w:r w:rsidR="00591AA0">
        <w:rPr>
          <w:lang w:val="en-GB"/>
        </w:rPr>
        <w:t xml:space="preserve">was </w:t>
      </w:r>
      <w:ins w:id="43" w:author="Florian Altermatt" w:date="2022-04-21T21:37:00Z">
        <w:r w:rsidR="000E040C">
          <w:rPr>
            <w:lang w:val="en-GB"/>
          </w:rPr>
          <w:t xml:space="preserve">only </w:t>
        </w:r>
      </w:ins>
      <w:r w:rsidR="00591AA0">
        <w:rPr>
          <w:lang w:val="en-GB"/>
        </w:rPr>
        <w:t xml:space="preserve">recovered in </w:t>
      </w:r>
      <w:del w:id="44" w:author="Florian Altermatt" w:date="2022-04-21T21:37:00Z">
        <w:r w:rsidR="00591AA0" w:rsidDel="000E040C">
          <w:rPr>
            <w:lang w:val="en-GB"/>
          </w:rPr>
          <w:delText xml:space="preserve">both </w:delText>
        </w:r>
      </w:del>
      <w:ins w:id="45" w:author="Florian Altermatt" w:date="2022-04-21T21:37:00Z">
        <w:r w:rsidR="000E040C">
          <w:rPr>
            <w:lang w:val="en-GB"/>
          </w:rPr>
          <w:t>the</w:t>
        </w:r>
      </w:ins>
      <w:ins w:id="46" w:author="Florian Altermatt" w:date="2022-04-21T21:38:00Z">
        <w:r w:rsidR="000E040C">
          <w:rPr>
            <w:lang w:val="en-GB"/>
          </w:rPr>
          <w:t xml:space="preserve"> two</w:t>
        </w:r>
      </w:ins>
      <w:ins w:id="47" w:author="Florian Altermatt" w:date="2022-04-21T21:37:00Z">
        <w:r w:rsidR="000E040C">
          <w:rPr>
            <w:lang w:val="en-GB"/>
          </w:rPr>
          <w:t xml:space="preserve"> </w:t>
        </w:r>
      </w:ins>
      <w:r w:rsidR="00591AA0">
        <w:rPr>
          <w:lang w:val="en-GB"/>
        </w:rPr>
        <w:t xml:space="preserve">karstic clades, but not </w:t>
      </w:r>
      <w:r w:rsidR="000A3EEB">
        <w:rPr>
          <w:lang w:val="en-GB"/>
        </w:rPr>
        <w:t>in</w:t>
      </w:r>
      <w:r w:rsidR="00852E9A">
        <w:rPr>
          <w:lang w:val="en-GB"/>
        </w:rPr>
        <w:t xml:space="preserve"> the</w:t>
      </w:r>
      <w:r w:rsidR="000A3EEB">
        <w:rPr>
          <w:lang w:val="en-GB"/>
        </w:rPr>
        <w:t xml:space="preserve"> interstitial </w:t>
      </w:r>
      <w:r w:rsidR="00F16EF1">
        <w:rPr>
          <w:lang w:val="en-GB"/>
        </w:rPr>
        <w:t xml:space="preserve">ones. We </w:t>
      </w:r>
      <w:proofErr w:type="spellStart"/>
      <w:r w:rsidR="00F16EF1">
        <w:rPr>
          <w:lang w:val="en-GB"/>
        </w:rPr>
        <w:t>conclud</w:t>
      </w:r>
      <w:proofErr w:type="spellEnd"/>
      <w:del w:id="48" w:author="Florian Altermatt" w:date="2022-04-21T21:38:00Z">
        <w:r w:rsidR="00F16EF1" w:rsidDel="000E040C">
          <w:rPr>
            <w:lang w:val="en-GB"/>
          </w:rPr>
          <w:delText>ed</w:delText>
        </w:r>
      </w:del>
      <w:r w:rsidR="00F16EF1">
        <w:rPr>
          <w:lang w:val="en-GB"/>
        </w:rPr>
        <w:t xml:space="preserve"> that sequential ecological diversification is</w:t>
      </w:r>
      <w:r w:rsidR="007B16FC">
        <w:rPr>
          <w:lang w:val="en-GB"/>
        </w:rPr>
        <w:t xml:space="preserve"> </w:t>
      </w:r>
      <w:r w:rsidR="00B85005">
        <w:rPr>
          <w:lang w:val="en-GB"/>
        </w:rPr>
        <w:t xml:space="preserve">predictable but </w:t>
      </w:r>
      <w:r w:rsidR="007B16FC">
        <w:rPr>
          <w:lang w:val="en-GB"/>
        </w:rPr>
        <w:t>h</w:t>
      </w:r>
      <w:r w:rsidR="00852E9A">
        <w:rPr>
          <w:lang w:val="en-GB"/>
        </w:rPr>
        <w:t>abitat-</w:t>
      </w:r>
      <w:r w:rsidR="007B16FC">
        <w:rPr>
          <w:lang w:val="en-GB"/>
        </w:rPr>
        <w:t xml:space="preserve">dependent, </w:t>
      </w:r>
      <w:commentRangeStart w:id="49"/>
      <w:r w:rsidR="00F16EF1">
        <w:rPr>
          <w:lang w:val="en-GB"/>
        </w:rPr>
        <w:t>and</w:t>
      </w:r>
      <w:r w:rsidR="007B16FC">
        <w:rPr>
          <w:lang w:val="en-GB"/>
        </w:rPr>
        <w:t xml:space="preserve"> might misleadingly </w:t>
      </w:r>
      <w:r w:rsidR="00966B53">
        <w:rPr>
          <w:lang w:val="en-GB"/>
        </w:rPr>
        <w:t>amplify on a higher taxonomic level.</w:t>
      </w:r>
      <w:r w:rsidR="007B16FC">
        <w:rPr>
          <w:lang w:val="en-GB"/>
        </w:rPr>
        <w:t xml:space="preserve"> </w:t>
      </w:r>
      <w:commentRangeEnd w:id="49"/>
      <w:r w:rsidR="000E040C">
        <w:rPr>
          <w:rStyle w:val="CommentReference"/>
        </w:rPr>
        <w:commentReference w:id="49"/>
      </w:r>
    </w:p>
    <w:sectPr w:rsidR="009564FE" w:rsidRPr="005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Florian Altermatt" w:date="2022-04-21T21:31:00Z" w:initials="FA">
    <w:p w14:paraId="7C6DFC5B" w14:textId="3C0C82BA" w:rsidR="000270E6" w:rsidRDefault="000270E6">
      <w:pPr>
        <w:pStyle w:val="CommentText"/>
      </w:pPr>
      <w:r>
        <w:rPr>
          <w:rStyle w:val="CommentReference"/>
        </w:rPr>
        <w:annotationRef/>
      </w:r>
      <w:r>
        <w:t>This is a bit unclear and requires knowing your previous article. Maybe just delete?</w:t>
      </w:r>
    </w:p>
  </w:comment>
  <w:comment w:id="33" w:author="Florian Altermatt" w:date="2022-04-21T21:34:00Z" w:initials="FA">
    <w:p w14:paraId="4586C47B" w14:textId="62706FD3" w:rsidR="000E040C" w:rsidRDefault="000E040C">
      <w:pPr>
        <w:pStyle w:val="CommentText"/>
      </w:pPr>
      <w:r>
        <w:rPr>
          <w:rStyle w:val="CommentReference"/>
        </w:rPr>
        <w:annotationRef/>
      </w:r>
      <w:r>
        <w:t>Here a bit unclear if and how these ARS are nested or not within the big AR, maybe simplify or clarify (again, I know this from the previous papers, but as a naïve reader I wouldn’t understand)</w:t>
      </w:r>
    </w:p>
  </w:comment>
  <w:comment w:id="49" w:author="Florian Altermatt" w:date="2022-04-21T21:38:00Z" w:initials="FA">
    <w:p w14:paraId="6462D978" w14:textId="6420D3DE" w:rsidR="000E040C" w:rsidRDefault="000E040C">
      <w:pPr>
        <w:pStyle w:val="CommentText"/>
      </w:pPr>
      <w:r>
        <w:rPr>
          <w:rStyle w:val="CommentReference"/>
        </w:rPr>
        <w:annotationRef/>
      </w:r>
      <w:r>
        <w:t xml:space="preserve">Not sure </w:t>
      </w:r>
      <w:r>
        <w:t>if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6DFC5B" w15:done="0"/>
  <w15:commentEx w15:paraId="4586C47B" w15:done="0"/>
  <w15:commentEx w15:paraId="6462D9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4BBF" w16cex:dateUtc="2022-04-21T19:31:00Z"/>
  <w16cex:commentExtensible w16cex:durableId="260C4C79" w16cex:dateUtc="2022-04-21T19:34:00Z"/>
  <w16cex:commentExtensible w16cex:durableId="260C4D4A" w16cex:dateUtc="2022-04-21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6DFC5B" w16cid:durableId="260C4BBF"/>
  <w16cid:commentId w16cid:paraId="4586C47B" w16cid:durableId="260C4C79"/>
  <w16cid:commentId w16cid:paraId="6462D978" w16cid:durableId="260C4D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hakma">
    <w:panose1 w:val="020B0502040504020204"/>
    <w:charset w:val="00"/>
    <w:family w:val="swiss"/>
    <w:pitch w:val="variable"/>
    <w:sig w:usb0="80010003" w:usb1="02002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FE"/>
    <w:rsid w:val="00022BE1"/>
    <w:rsid w:val="000270E6"/>
    <w:rsid w:val="000272BC"/>
    <w:rsid w:val="00033FC6"/>
    <w:rsid w:val="00077D8C"/>
    <w:rsid w:val="000A3EEB"/>
    <w:rsid w:val="000C4811"/>
    <w:rsid w:val="000E040C"/>
    <w:rsid w:val="0016608E"/>
    <w:rsid w:val="004270AF"/>
    <w:rsid w:val="00491705"/>
    <w:rsid w:val="00551DFC"/>
    <w:rsid w:val="00584CB5"/>
    <w:rsid w:val="00591AA0"/>
    <w:rsid w:val="005F11AC"/>
    <w:rsid w:val="007A44DE"/>
    <w:rsid w:val="007B16FC"/>
    <w:rsid w:val="007D38D3"/>
    <w:rsid w:val="007D58C5"/>
    <w:rsid w:val="00822766"/>
    <w:rsid w:val="00852E9A"/>
    <w:rsid w:val="008B6B59"/>
    <w:rsid w:val="009020D9"/>
    <w:rsid w:val="009129BA"/>
    <w:rsid w:val="009564FE"/>
    <w:rsid w:val="00966B53"/>
    <w:rsid w:val="00B85005"/>
    <w:rsid w:val="00BA22E5"/>
    <w:rsid w:val="00CB7AB0"/>
    <w:rsid w:val="00D57022"/>
    <w:rsid w:val="00E3423F"/>
    <w:rsid w:val="00F16EF1"/>
    <w:rsid w:val="00F610B9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4CE"/>
  <w15:chartTrackingRefBased/>
  <w15:docId w15:val="{B5EEEFA6-2814-4464-8436-97AC66D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0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Florian Altermatt</cp:lastModifiedBy>
  <cp:revision>4</cp:revision>
  <dcterms:created xsi:type="dcterms:W3CDTF">2022-04-21T15:29:00Z</dcterms:created>
  <dcterms:modified xsi:type="dcterms:W3CDTF">2022-04-21T19:38:00Z</dcterms:modified>
</cp:coreProperties>
</file>